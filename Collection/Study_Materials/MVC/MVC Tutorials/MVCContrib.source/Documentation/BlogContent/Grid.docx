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84" w:rsidRPr="00C03084" w:rsidRDefault="00C03084" w:rsidP="00C03084">
      <w:pPr>
        <w:pBdr>
          <w:top w:val="single" w:sz="6" w:space="3" w:color="4169E1"/>
          <w:left w:val="single" w:sz="6" w:space="3" w:color="4169E1"/>
          <w:bottom w:val="single" w:sz="6" w:space="3" w:color="4169E1"/>
          <w:right w:val="single" w:sz="6" w:space="0" w:color="4169E1"/>
        </w:pBdr>
        <w:shd w:val="clear" w:color="auto" w:fill="95C8FA"/>
        <w:spacing w:after="150" w:line="240" w:lineRule="auto"/>
        <w:outlineLvl w:val="1"/>
        <w:rPr>
          <w:rFonts w:eastAsia="Times New Roman" w:cs="Times New Roman"/>
          <w:b/>
          <w:bCs/>
          <w:color w:val="FFFFFF"/>
          <w:sz w:val="21"/>
          <w:szCs w:val="21"/>
        </w:rPr>
      </w:pPr>
      <w:r w:rsidRPr="00C03084">
        <w:rPr>
          <w:rFonts w:eastAsia="Times New Roman" w:cs="Times New Roman"/>
          <w:b/>
          <w:bCs/>
          <w:color w:val="FFFFFF"/>
          <w:sz w:val="21"/>
          <w:szCs w:val="21"/>
        </w:rPr>
        <w:t xml:space="preserve">Rewriting the </w:t>
      </w:r>
      <w:proofErr w:type="spellStart"/>
      <w:r w:rsidRPr="00C03084">
        <w:rPr>
          <w:rFonts w:eastAsia="Times New Roman" w:cs="Times New Roman"/>
          <w:b/>
          <w:bCs/>
          <w:color w:val="FFFFFF"/>
          <w:sz w:val="21"/>
          <w:szCs w:val="21"/>
        </w:rPr>
        <w:t>MvcContrib</w:t>
      </w:r>
      <w:proofErr w:type="spellEnd"/>
      <w:r w:rsidRPr="00C03084">
        <w:rPr>
          <w:rFonts w:eastAsia="Times New Roman" w:cs="Times New Roman"/>
          <w:b/>
          <w:bCs/>
          <w:color w:val="FFFFFF"/>
          <w:sz w:val="21"/>
          <w:szCs w:val="21"/>
        </w:rPr>
        <w:t xml:space="preserve"> Grid</w:t>
      </w:r>
    </w:p>
    <w:p w:rsidR="00C03084" w:rsidRPr="00C03084" w:rsidRDefault="00C03084" w:rsidP="00C03084">
      <w:pPr>
        <w:spacing w:after="0" w:line="240" w:lineRule="auto"/>
        <w:rPr>
          <w:rFonts w:eastAsia="Times New Roman" w:cs="Times New Roman"/>
          <w:color w:val="000000"/>
          <w:sz w:val="18"/>
          <w:szCs w:val="18"/>
        </w:rPr>
      </w:pPr>
      <w:r w:rsidRPr="00C03084">
        <w:rPr>
          <w:rFonts w:eastAsia="Times New Roman" w:cs="Times New Roman"/>
          <w:color w:val="000000"/>
          <w:sz w:val="18"/>
          <w:szCs w:val="18"/>
        </w:rPr>
        <w:t>February 8, 2009 – 2:47 pm</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is part 1 of a series on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component.</w:t>
      </w:r>
    </w:p>
    <w:p w:rsidR="00C03084" w:rsidRPr="00C03084" w:rsidRDefault="00C03084" w:rsidP="00C03084">
      <w:pPr>
        <w:numPr>
          <w:ilvl w:val="0"/>
          <w:numId w:val="1"/>
        </w:numPr>
        <w:spacing w:before="100" w:beforeAutospacing="1" w:after="100" w:afterAutospacing="1" w:line="240" w:lineRule="auto"/>
        <w:rPr>
          <w:rFonts w:eastAsia="Times New Roman" w:cs="Times New Roman"/>
          <w:color w:val="000000"/>
          <w:sz w:val="18"/>
          <w:szCs w:val="18"/>
        </w:rPr>
      </w:pPr>
      <w:hyperlink r:id="rId5" w:history="1">
        <w:r w:rsidRPr="00C03084">
          <w:rPr>
            <w:rFonts w:eastAsia="Times New Roman" w:cs="Times New Roman"/>
            <w:color w:val="4169E1"/>
            <w:sz w:val="18"/>
            <w:u w:val="single"/>
          </w:rPr>
          <w:t>Part 1 - Introduction</w:t>
        </w:r>
      </w:hyperlink>
    </w:p>
    <w:p w:rsidR="00C03084" w:rsidRPr="00C03084" w:rsidRDefault="00C03084" w:rsidP="00C03084">
      <w:pPr>
        <w:numPr>
          <w:ilvl w:val="0"/>
          <w:numId w:val="1"/>
        </w:numPr>
        <w:spacing w:before="100" w:beforeAutospacing="1" w:after="100" w:afterAutospacing="1" w:line="240" w:lineRule="auto"/>
        <w:rPr>
          <w:rFonts w:eastAsia="Times New Roman" w:cs="Times New Roman"/>
          <w:color w:val="000000"/>
          <w:sz w:val="18"/>
          <w:szCs w:val="18"/>
        </w:rPr>
      </w:pPr>
      <w:hyperlink r:id="rId6" w:history="1">
        <w:r w:rsidRPr="00C03084">
          <w:rPr>
            <w:rFonts w:eastAsia="Times New Roman" w:cs="Times New Roman"/>
            <w:color w:val="4169E1"/>
            <w:sz w:val="18"/>
            <w:u w:val="single"/>
          </w:rPr>
          <w:t>Part 2 - New Syntax</w:t>
        </w:r>
      </w:hyperlink>
    </w:p>
    <w:p w:rsidR="00C03084" w:rsidRPr="00C03084" w:rsidRDefault="00C03084" w:rsidP="00C03084">
      <w:pPr>
        <w:numPr>
          <w:ilvl w:val="0"/>
          <w:numId w:val="1"/>
        </w:numPr>
        <w:spacing w:before="100" w:beforeAutospacing="1" w:after="100" w:afterAutospacing="1" w:line="240" w:lineRule="auto"/>
        <w:rPr>
          <w:rFonts w:eastAsia="Times New Roman" w:cs="Times New Roman"/>
          <w:color w:val="000000"/>
          <w:sz w:val="18"/>
          <w:szCs w:val="18"/>
        </w:rPr>
      </w:pPr>
      <w:hyperlink r:id="rId7" w:history="1">
        <w:r w:rsidRPr="00C03084">
          <w:rPr>
            <w:rFonts w:eastAsia="Times New Roman" w:cs="Times New Roman"/>
            <w:color w:val="4169E1"/>
            <w:sz w:val="18"/>
            <w:u w:val="single"/>
          </w:rPr>
          <w:t xml:space="preserve">Part 3 - </w:t>
        </w:r>
        <w:proofErr w:type="spellStart"/>
        <w:r w:rsidRPr="00C03084">
          <w:rPr>
            <w:rFonts w:eastAsia="Times New Roman" w:cs="Times New Roman"/>
            <w:color w:val="4169E1"/>
            <w:sz w:val="18"/>
            <w:u w:val="single"/>
          </w:rPr>
          <w:t>GridModels</w:t>
        </w:r>
        <w:proofErr w:type="spellEnd"/>
        <w:r w:rsidRPr="00C03084">
          <w:rPr>
            <w:rFonts w:eastAsia="Times New Roman" w:cs="Times New Roman"/>
            <w:color w:val="4169E1"/>
            <w:sz w:val="18"/>
            <w:u w:val="single"/>
          </w:rPr>
          <w:t xml:space="preserve"> and </w:t>
        </w:r>
        <w:proofErr w:type="spellStart"/>
        <w:r w:rsidRPr="00C03084">
          <w:rPr>
            <w:rFonts w:eastAsia="Times New Roman" w:cs="Times New Roman"/>
            <w:color w:val="4169E1"/>
            <w:sz w:val="18"/>
            <w:u w:val="single"/>
          </w:rPr>
          <w:t>GridRenderes</w:t>
        </w:r>
        <w:proofErr w:type="spellEnd"/>
      </w:hyperlink>
    </w:p>
    <w:p w:rsidR="00C03084" w:rsidRPr="00C03084" w:rsidRDefault="00C03084" w:rsidP="00C03084">
      <w:pPr>
        <w:numPr>
          <w:ilvl w:val="0"/>
          <w:numId w:val="1"/>
        </w:numPr>
        <w:spacing w:before="100" w:beforeAutospacing="1" w:after="100" w:afterAutospacing="1" w:line="240" w:lineRule="auto"/>
        <w:rPr>
          <w:rFonts w:eastAsia="Times New Roman" w:cs="Times New Roman"/>
          <w:color w:val="000000"/>
          <w:sz w:val="18"/>
          <w:szCs w:val="18"/>
        </w:rPr>
      </w:pPr>
      <w:hyperlink r:id="rId8" w:history="1">
        <w:r w:rsidRPr="00C03084">
          <w:rPr>
            <w:rFonts w:eastAsia="Times New Roman" w:cs="Times New Roman"/>
            <w:color w:val="4169E1"/>
            <w:sz w:val="18"/>
            <w:u w:val="single"/>
          </w:rPr>
          <w:t xml:space="preserve">Part 4 - Limitations of the </w:t>
        </w:r>
        <w:proofErr w:type="spellStart"/>
        <w:r w:rsidRPr="00C03084">
          <w:rPr>
            <w:rFonts w:eastAsia="Times New Roman" w:cs="Times New Roman"/>
            <w:color w:val="4169E1"/>
            <w:sz w:val="18"/>
            <w:u w:val="single"/>
          </w:rPr>
          <w:t>WebFormsViewEngine</w:t>
        </w:r>
        <w:proofErr w:type="spellEnd"/>
      </w:hyperlink>
    </w:p>
    <w:p w:rsidR="00C03084" w:rsidRPr="00C03084" w:rsidRDefault="00C03084" w:rsidP="00C03084">
      <w:pPr>
        <w:numPr>
          <w:ilvl w:val="0"/>
          <w:numId w:val="1"/>
        </w:numPr>
        <w:spacing w:before="100" w:beforeAutospacing="1" w:after="100" w:afterAutospacing="1" w:line="240" w:lineRule="auto"/>
        <w:rPr>
          <w:rFonts w:eastAsia="Times New Roman" w:cs="Times New Roman"/>
          <w:color w:val="000000"/>
          <w:sz w:val="18"/>
          <w:szCs w:val="18"/>
        </w:rPr>
      </w:pPr>
      <w:hyperlink r:id="rId9" w:history="1">
        <w:r w:rsidRPr="00C03084">
          <w:rPr>
            <w:rFonts w:eastAsia="Times New Roman" w:cs="Times New Roman"/>
            <w:color w:val="4169E1"/>
            <w:sz w:val="18"/>
            <w:u w:val="single"/>
          </w:rPr>
          <w:t>Part 5 - The Action Syntax</w:t>
        </w:r>
      </w:hyperlink>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Over the next couple of weeks I’m hoping to write a few posts on the upgrades I’m doing to the</w:t>
      </w:r>
      <w:r w:rsidRPr="00C03084">
        <w:rPr>
          <w:rFonts w:eastAsia="Times New Roman" w:cs="Times New Roman"/>
          <w:color w:val="000000"/>
          <w:sz w:val="18"/>
        </w:rPr>
        <w:t> </w:t>
      </w:r>
      <w:proofErr w:type="spellStart"/>
      <w:r w:rsidRPr="00C03084">
        <w:rPr>
          <w:rFonts w:eastAsia="Times New Roman" w:cs="Times New Roman"/>
          <w:color w:val="000000"/>
          <w:sz w:val="18"/>
          <w:szCs w:val="18"/>
        </w:rPr>
        <w:fldChar w:fldCharType="begin"/>
      </w:r>
      <w:r w:rsidRPr="00C03084">
        <w:rPr>
          <w:rFonts w:eastAsia="Times New Roman" w:cs="Times New Roman"/>
          <w:color w:val="000000"/>
          <w:sz w:val="18"/>
          <w:szCs w:val="18"/>
        </w:rPr>
        <w:instrText xml:space="preserve"> HYPERLINK "http://www.codeplex.com/MVCContrib/Wiki/View.aspx?title=Grid&amp;referringTitle=Documentation" </w:instrText>
      </w:r>
      <w:r w:rsidRPr="00C03084">
        <w:rPr>
          <w:rFonts w:eastAsia="Times New Roman" w:cs="Times New Roman"/>
          <w:color w:val="000000"/>
          <w:sz w:val="18"/>
          <w:szCs w:val="18"/>
        </w:rPr>
        <w:fldChar w:fldCharType="separate"/>
      </w:r>
      <w:r w:rsidRPr="00C03084">
        <w:rPr>
          <w:rFonts w:eastAsia="Times New Roman" w:cs="Times New Roman"/>
          <w:color w:val="4169E1"/>
          <w:sz w:val="18"/>
          <w:u w:val="single"/>
        </w:rPr>
        <w:t>MvcContrib</w:t>
      </w:r>
      <w:proofErr w:type="spellEnd"/>
      <w:r w:rsidRPr="00C03084">
        <w:rPr>
          <w:rFonts w:eastAsia="Times New Roman" w:cs="Times New Roman"/>
          <w:color w:val="4169E1"/>
          <w:sz w:val="18"/>
          <w:u w:val="single"/>
        </w:rPr>
        <w:t xml:space="preserve"> grid component.</w:t>
      </w:r>
      <w:r w:rsidRPr="00C03084">
        <w:rPr>
          <w:rFonts w:eastAsia="Times New Roman" w:cs="Times New Roman"/>
          <w:color w:val="000000"/>
          <w:sz w:val="18"/>
          <w:szCs w:val="18"/>
        </w:rPr>
        <w:fldChar w:fldCharType="end"/>
      </w:r>
      <w:r w:rsidRPr="00C03084">
        <w:rPr>
          <w:rFonts w:eastAsia="Times New Roman" w:cs="Times New Roman"/>
          <w:color w:val="000000"/>
          <w:sz w:val="18"/>
        </w:rPr>
        <w:t> </w:t>
      </w:r>
      <w:r w:rsidRPr="00C03084">
        <w:rPr>
          <w:rFonts w:eastAsia="Times New Roman" w:cs="Times New Roman"/>
          <w:color w:val="000000"/>
          <w:sz w:val="18"/>
          <w:szCs w:val="18"/>
        </w:rPr>
        <w:t>These are the features that I’m planning on adding:</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A Fluent Interface</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proofErr w:type="gramStart"/>
      <w:r w:rsidRPr="00C03084">
        <w:rPr>
          <w:rFonts w:eastAsia="Times New Roman" w:cs="Times New Roman"/>
          <w:color w:val="000000"/>
          <w:sz w:val="18"/>
          <w:szCs w:val="18"/>
        </w:rPr>
        <w:t xml:space="preserve">Like the HTML-helpers built into the ASP.NET MVC framework, the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suffers from ‘overload hell’.</w:t>
      </w:r>
      <w:proofErr w:type="gramEnd"/>
      <w:r w:rsidRPr="00C03084">
        <w:rPr>
          <w:rFonts w:eastAsia="Times New Roman" w:cs="Times New Roman"/>
          <w:color w:val="000000"/>
          <w:sz w:val="18"/>
          <w:szCs w:val="18"/>
        </w:rPr>
        <w:t xml:space="preserve"> Switching to a fluent interface should provide a cleaner and more discoverable API.</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Discouraging logic in Views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One side effect of the fluent interface is that it will no longer be possible to use the grid’s section overrides. However, I consider this to be a good thing. Embedding custom sections makes it all </w:t>
      </w:r>
      <w:proofErr w:type="spellStart"/>
      <w:proofErr w:type="gramStart"/>
      <w:r w:rsidRPr="00C03084">
        <w:rPr>
          <w:rFonts w:eastAsia="Times New Roman" w:cs="Times New Roman"/>
          <w:color w:val="000000"/>
          <w:sz w:val="18"/>
          <w:szCs w:val="18"/>
        </w:rPr>
        <w:t>to</w:t>
      </w:r>
      <w:proofErr w:type="spellEnd"/>
      <w:proofErr w:type="gramEnd"/>
      <w:r w:rsidRPr="00C03084">
        <w:rPr>
          <w:rFonts w:eastAsia="Times New Roman" w:cs="Times New Roman"/>
          <w:color w:val="000000"/>
          <w:sz w:val="18"/>
          <w:szCs w:val="18"/>
        </w:rPr>
        <w:t xml:space="preserve"> easy to get stuck in ‘tag soup’. To make up for this, the new grid will support rendering partials for custom sections.</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Reusable Grid Models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new grid will support reusable grid definitions. That is, you will be able to define a grid in </w:t>
      </w:r>
      <w:proofErr w:type="gramStart"/>
      <w:r w:rsidRPr="00C03084">
        <w:rPr>
          <w:rFonts w:eastAsia="Times New Roman" w:cs="Times New Roman"/>
          <w:color w:val="000000"/>
          <w:sz w:val="18"/>
          <w:szCs w:val="18"/>
        </w:rPr>
        <w:t>a</w:t>
      </w:r>
      <w:proofErr w:type="gramEnd"/>
      <w:r w:rsidRPr="00C03084">
        <w:rPr>
          <w:rFonts w:eastAsia="Times New Roman" w:cs="Times New Roman"/>
          <w:color w:val="000000"/>
          <w:sz w:val="18"/>
          <w:szCs w:val="18"/>
        </w:rPr>
        <w:t xml:space="preserve"> external class and then reference this from your views. One benefit of this approach is that it means the grid will finally be accessible to VB users. The current grid is C#-only due to its use of lambda-statements for defining columns.</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proofErr w:type="spellStart"/>
      <w:r w:rsidRPr="00C03084">
        <w:rPr>
          <w:rFonts w:eastAsia="Times New Roman" w:cs="Times New Roman"/>
          <w:b/>
          <w:bCs/>
          <w:color w:val="000000"/>
          <w:sz w:val="36"/>
          <w:szCs w:val="36"/>
        </w:rPr>
        <w:t>Customisable</w:t>
      </w:r>
      <w:proofErr w:type="spellEnd"/>
      <w:r w:rsidRPr="00C03084">
        <w:rPr>
          <w:rFonts w:eastAsia="Times New Roman" w:cs="Times New Roman"/>
          <w:b/>
          <w:bCs/>
          <w:color w:val="000000"/>
          <w:sz w:val="36"/>
          <w:szCs w:val="36"/>
        </w:rPr>
        <w:t xml:space="preserve"> Grid Rendering</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existing grid only supports rendering in an HTML table. This means that if you wanted to render a grid in a different format (for example, as an </w:t>
      </w:r>
      <w:proofErr w:type="spellStart"/>
      <w:r w:rsidRPr="00C03084">
        <w:rPr>
          <w:rFonts w:eastAsia="Times New Roman" w:cs="Times New Roman"/>
          <w:color w:val="000000"/>
          <w:sz w:val="18"/>
          <w:szCs w:val="18"/>
        </w:rPr>
        <w:t>OpenXML</w:t>
      </w:r>
      <w:proofErr w:type="spellEnd"/>
      <w:r w:rsidRPr="00C03084">
        <w:rPr>
          <w:rFonts w:eastAsia="Times New Roman" w:cs="Times New Roman"/>
          <w:color w:val="000000"/>
          <w:sz w:val="18"/>
          <w:szCs w:val="18"/>
        </w:rPr>
        <w:t xml:space="preserve"> Spreadsheet) it meant you needed to inherit from the Grid class, override several methods and then create a new helper. The new grid will allow a custom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class to be provided in the grid definition. Rendering as an HTML table will still be the default </w:t>
      </w:r>
      <w:proofErr w:type="spellStart"/>
      <w:r w:rsidRPr="00C03084">
        <w:rPr>
          <w:rFonts w:eastAsia="Times New Roman" w:cs="Times New Roman"/>
          <w:color w:val="000000"/>
          <w:sz w:val="18"/>
          <w:szCs w:val="18"/>
        </w:rPr>
        <w:t>behaviour</w:t>
      </w:r>
      <w:proofErr w:type="spellEnd"/>
      <w:r w:rsidRPr="00C03084">
        <w:rPr>
          <w:rFonts w:eastAsia="Times New Roman" w:cs="Times New Roman"/>
          <w:color w:val="000000"/>
          <w:sz w:val="18"/>
          <w:szCs w:val="18"/>
        </w:rPr>
        <w:t>.</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Separate Pagination Component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The current grid has built in support for paging. With the new grid, this will be moved into a separate component.</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Sorting</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Time </w:t>
      </w:r>
      <w:proofErr w:type="gramStart"/>
      <w:r w:rsidRPr="00C03084">
        <w:rPr>
          <w:rFonts w:eastAsia="Times New Roman" w:cs="Times New Roman"/>
          <w:color w:val="000000"/>
          <w:sz w:val="18"/>
          <w:szCs w:val="18"/>
        </w:rPr>
        <w:t>permitting,</w:t>
      </w:r>
      <w:proofErr w:type="gramEnd"/>
      <w:r w:rsidRPr="00C03084">
        <w:rPr>
          <w:rFonts w:eastAsia="Times New Roman" w:cs="Times New Roman"/>
          <w:color w:val="000000"/>
          <w:sz w:val="18"/>
          <w:szCs w:val="18"/>
        </w:rPr>
        <w:t xml:space="preserve"> the new grid will have support for sorting.</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In my next post I’ll focus on the grid’s Fluent Interface.</w:t>
      </w:r>
    </w:p>
    <w:p w:rsidR="005B230C" w:rsidRDefault="00C03084"/>
    <w:p w:rsidR="00C03084" w:rsidRPr="00C03084" w:rsidRDefault="00C03084" w:rsidP="00C03084">
      <w:pPr>
        <w:pBdr>
          <w:top w:val="single" w:sz="6" w:space="3" w:color="4169E1"/>
          <w:left w:val="single" w:sz="6" w:space="3" w:color="4169E1"/>
          <w:bottom w:val="single" w:sz="6" w:space="3" w:color="4169E1"/>
          <w:right w:val="single" w:sz="6" w:space="0" w:color="4169E1"/>
        </w:pBdr>
        <w:shd w:val="clear" w:color="auto" w:fill="95C8FA"/>
        <w:spacing w:after="150" w:line="240" w:lineRule="auto"/>
        <w:outlineLvl w:val="1"/>
        <w:rPr>
          <w:rFonts w:eastAsia="Times New Roman" w:cs="Times New Roman"/>
          <w:b/>
          <w:bCs/>
          <w:color w:val="FFFFFF"/>
          <w:sz w:val="21"/>
          <w:szCs w:val="21"/>
        </w:rPr>
      </w:pPr>
      <w:r w:rsidRPr="00C03084">
        <w:rPr>
          <w:rFonts w:eastAsia="Times New Roman" w:cs="Times New Roman"/>
          <w:b/>
          <w:bCs/>
          <w:color w:val="FFFFFF"/>
          <w:sz w:val="21"/>
          <w:szCs w:val="21"/>
        </w:rPr>
        <w:t xml:space="preserve">Rewriting the </w:t>
      </w:r>
      <w:proofErr w:type="spellStart"/>
      <w:r w:rsidRPr="00C03084">
        <w:rPr>
          <w:rFonts w:eastAsia="Times New Roman" w:cs="Times New Roman"/>
          <w:b/>
          <w:bCs/>
          <w:color w:val="FFFFFF"/>
          <w:sz w:val="21"/>
          <w:szCs w:val="21"/>
        </w:rPr>
        <w:t>MvcContrib</w:t>
      </w:r>
      <w:proofErr w:type="spellEnd"/>
      <w:r w:rsidRPr="00C03084">
        <w:rPr>
          <w:rFonts w:eastAsia="Times New Roman" w:cs="Times New Roman"/>
          <w:b/>
          <w:bCs/>
          <w:color w:val="FFFFFF"/>
          <w:sz w:val="21"/>
          <w:szCs w:val="21"/>
        </w:rPr>
        <w:t xml:space="preserve"> Grid part 2 - New Syntax</w:t>
      </w:r>
    </w:p>
    <w:p w:rsidR="00C03084" w:rsidRPr="00C03084" w:rsidRDefault="00C03084" w:rsidP="00C03084">
      <w:pPr>
        <w:spacing w:after="0" w:line="240" w:lineRule="auto"/>
        <w:rPr>
          <w:rFonts w:eastAsia="Times New Roman" w:cs="Times New Roman"/>
          <w:color w:val="000000"/>
          <w:sz w:val="18"/>
          <w:szCs w:val="18"/>
        </w:rPr>
      </w:pPr>
      <w:r w:rsidRPr="00C03084">
        <w:rPr>
          <w:rFonts w:eastAsia="Times New Roman" w:cs="Times New Roman"/>
          <w:color w:val="000000"/>
          <w:sz w:val="18"/>
          <w:szCs w:val="18"/>
        </w:rPr>
        <w:t>February 22, 2009 – 2:40 pm</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is part two of a series on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component.</w:t>
      </w:r>
    </w:p>
    <w:p w:rsidR="00C03084" w:rsidRPr="00C03084" w:rsidRDefault="00C03084" w:rsidP="00C03084">
      <w:pPr>
        <w:numPr>
          <w:ilvl w:val="0"/>
          <w:numId w:val="2"/>
        </w:numPr>
        <w:spacing w:before="100" w:beforeAutospacing="1" w:after="100" w:afterAutospacing="1" w:line="240" w:lineRule="auto"/>
        <w:rPr>
          <w:rFonts w:eastAsia="Times New Roman" w:cs="Times New Roman"/>
          <w:color w:val="000000"/>
          <w:sz w:val="18"/>
          <w:szCs w:val="18"/>
        </w:rPr>
      </w:pPr>
      <w:hyperlink r:id="rId10" w:history="1">
        <w:r w:rsidRPr="00C03084">
          <w:rPr>
            <w:rFonts w:eastAsia="Times New Roman" w:cs="Times New Roman"/>
            <w:color w:val="4169E1"/>
            <w:sz w:val="18"/>
            <w:u w:val="single"/>
          </w:rPr>
          <w:t>Part 1 - Introduction</w:t>
        </w:r>
      </w:hyperlink>
    </w:p>
    <w:p w:rsidR="00C03084" w:rsidRPr="00C03084" w:rsidRDefault="00C03084" w:rsidP="00C03084">
      <w:pPr>
        <w:numPr>
          <w:ilvl w:val="0"/>
          <w:numId w:val="2"/>
        </w:numPr>
        <w:spacing w:before="100" w:beforeAutospacing="1" w:after="100" w:afterAutospacing="1" w:line="240" w:lineRule="auto"/>
        <w:rPr>
          <w:rFonts w:eastAsia="Times New Roman" w:cs="Times New Roman"/>
          <w:color w:val="000000"/>
          <w:sz w:val="18"/>
          <w:szCs w:val="18"/>
        </w:rPr>
      </w:pPr>
      <w:hyperlink r:id="rId11" w:history="1">
        <w:r w:rsidRPr="00C03084">
          <w:rPr>
            <w:rFonts w:eastAsia="Times New Roman" w:cs="Times New Roman"/>
            <w:color w:val="4169E1"/>
            <w:sz w:val="18"/>
            <w:u w:val="single"/>
          </w:rPr>
          <w:t>Part 2 - New Syntax</w:t>
        </w:r>
      </w:hyperlink>
    </w:p>
    <w:p w:rsidR="00C03084" w:rsidRPr="00C03084" w:rsidRDefault="00C03084" w:rsidP="00C03084">
      <w:pPr>
        <w:numPr>
          <w:ilvl w:val="0"/>
          <w:numId w:val="2"/>
        </w:numPr>
        <w:spacing w:before="100" w:beforeAutospacing="1" w:after="100" w:afterAutospacing="1" w:line="240" w:lineRule="auto"/>
        <w:rPr>
          <w:rFonts w:eastAsia="Times New Roman" w:cs="Times New Roman"/>
          <w:color w:val="000000"/>
          <w:sz w:val="18"/>
          <w:szCs w:val="18"/>
        </w:rPr>
      </w:pPr>
      <w:hyperlink r:id="rId12" w:history="1">
        <w:r w:rsidRPr="00C03084">
          <w:rPr>
            <w:rFonts w:eastAsia="Times New Roman" w:cs="Times New Roman"/>
            <w:color w:val="4169E1"/>
            <w:sz w:val="18"/>
            <w:u w:val="single"/>
          </w:rPr>
          <w:t xml:space="preserve">Part 3 - </w:t>
        </w:r>
        <w:proofErr w:type="spellStart"/>
        <w:r w:rsidRPr="00C03084">
          <w:rPr>
            <w:rFonts w:eastAsia="Times New Roman" w:cs="Times New Roman"/>
            <w:color w:val="4169E1"/>
            <w:sz w:val="18"/>
            <w:u w:val="single"/>
          </w:rPr>
          <w:t>GridModels</w:t>
        </w:r>
        <w:proofErr w:type="spellEnd"/>
        <w:r w:rsidRPr="00C03084">
          <w:rPr>
            <w:rFonts w:eastAsia="Times New Roman" w:cs="Times New Roman"/>
            <w:color w:val="4169E1"/>
            <w:sz w:val="18"/>
            <w:u w:val="single"/>
          </w:rPr>
          <w:t xml:space="preserve"> and </w:t>
        </w:r>
        <w:proofErr w:type="spellStart"/>
        <w:r w:rsidRPr="00C03084">
          <w:rPr>
            <w:rFonts w:eastAsia="Times New Roman" w:cs="Times New Roman"/>
            <w:color w:val="4169E1"/>
            <w:sz w:val="18"/>
            <w:u w:val="single"/>
          </w:rPr>
          <w:t>GridRenderes</w:t>
        </w:r>
        <w:proofErr w:type="spellEnd"/>
      </w:hyperlink>
    </w:p>
    <w:p w:rsidR="00C03084" w:rsidRPr="00C03084" w:rsidRDefault="00C03084" w:rsidP="00C03084">
      <w:pPr>
        <w:numPr>
          <w:ilvl w:val="0"/>
          <w:numId w:val="2"/>
        </w:numPr>
        <w:spacing w:before="100" w:beforeAutospacing="1" w:after="100" w:afterAutospacing="1" w:line="240" w:lineRule="auto"/>
        <w:rPr>
          <w:rFonts w:eastAsia="Times New Roman" w:cs="Times New Roman"/>
          <w:color w:val="000000"/>
          <w:sz w:val="18"/>
          <w:szCs w:val="18"/>
        </w:rPr>
      </w:pPr>
      <w:hyperlink r:id="rId13" w:history="1">
        <w:r w:rsidRPr="00C03084">
          <w:rPr>
            <w:rFonts w:eastAsia="Times New Roman" w:cs="Times New Roman"/>
            <w:color w:val="4169E1"/>
            <w:sz w:val="18"/>
            <w:u w:val="single"/>
          </w:rPr>
          <w:t xml:space="preserve">Part 4 - Limitations of the </w:t>
        </w:r>
        <w:proofErr w:type="spellStart"/>
        <w:r w:rsidRPr="00C03084">
          <w:rPr>
            <w:rFonts w:eastAsia="Times New Roman" w:cs="Times New Roman"/>
            <w:color w:val="4169E1"/>
            <w:sz w:val="18"/>
            <w:u w:val="single"/>
          </w:rPr>
          <w:t>WebFormsViewEngine</w:t>
        </w:r>
        <w:proofErr w:type="spellEnd"/>
      </w:hyperlink>
    </w:p>
    <w:p w:rsidR="00C03084" w:rsidRPr="00C03084" w:rsidRDefault="00C03084" w:rsidP="00C03084">
      <w:pPr>
        <w:numPr>
          <w:ilvl w:val="0"/>
          <w:numId w:val="2"/>
        </w:numPr>
        <w:spacing w:before="100" w:beforeAutospacing="1" w:after="100" w:afterAutospacing="1" w:line="240" w:lineRule="auto"/>
        <w:rPr>
          <w:rFonts w:eastAsia="Times New Roman" w:cs="Times New Roman"/>
          <w:color w:val="000000"/>
          <w:sz w:val="18"/>
          <w:szCs w:val="18"/>
        </w:rPr>
      </w:pPr>
      <w:hyperlink r:id="rId14" w:history="1">
        <w:r w:rsidRPr="00C03084">
          <w:rPr>
            <w:rFonts w:eastAsia="Times New Roman" w:cs="Times New Roman"/>
            <w:color w:val="4169E1"/>
            <w:sz w:val="18"/>
            <w:u w:val="single"/>
          </w:rPr>
          <w:t>Part 5 - The Action Syntax</w:t>
        </w:r>
      </w:hyperlink>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b/>
          <w:bCs/>
          <w:color w:val="000000"/>
          <w:sz w:val="18"/>
        </w:rPr>
        <w:t xml:space="preserve">Edit: 28 Feb </w:t>
      </w:r>
      <w:proofErr w:type="gramStart"/>
      <w:r w:rsidRPr="00C03084">
        <w:rPr>
          <w:rFonts w:eastAsia="Times New Roman" w:cs="Times New Roman"/>
          <w:b/>
          <w:bCs/>
          <w:color w:val="000000"/>
          <w:sz w:val="18"/>
        </w:rPr>
        <w:t>09</w:t>
      </w:r>
      <w:r w:rsidRPr="00C03084">
        <w:rPr>
          <w:rFonts w:eastAsia="Times New Roman" w:cs="Times New Roman"/>
          <w:color w:val="000000"/>
          <w:sz w:val="18"/>
        </w:rPr>
        <w:t> </w:t>
      </w:r>
      <w:r w:rsidRPr="00C03084">
        <w:rPr>
          <w:rFonts w:eastAsia="Times New Roman" w:cs="Times New Roman"/>
          <w:color w:val="000000"/>
          <w:sz w:val="18"/>
          <w:szCs w:val="18"/>
        </w:rPr>
        <w:t>I</w:t>
      </w:r>
      <w:proofErr w:type="gramEnd"/>
      <w:r w:rsidRPr="00C03084">
        <w:rPr>
          <w:rFonts w:eastAsia="Times New Roman" w:cs="Times New Roman"/>
          <w:color w:val="000000"/>
          <w:sz w:val="18"/>
          <w:szCs w:val="18"/>
        </w:rPr>
        <w:t xml:space="preserve"> have removed the use of Partial views in the latest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trunk for certain areas where it didn’t really make sense. The examples below have been updated to reflect this.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updated version of the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has a new syntax that uses method chaining and lambda expressions to build a fluent interface. Here is a grid defined with the new syntax:</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Format</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"{0:d}"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9900CC"/>
          <w:sz w:val="18"/>
          <w:szCs w:val="18"/>
        </w:rPr>
        <w:t>Attributes</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style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"width:100%"</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t>.</w:t>
      </w:r>
      <w:proofErr w:type="gramStart"/>
      <w:r w:rsidRPr="00C03084">
        <w:rPr>
          <w:rFonts w:ascii="Courier New" w:eastAsia="Times New Roman" w:hAnsi="Courier New" w:cs="Courier New"/>
          <w:color w:val="9900CC"/>
          <w:sz w:val="18"/>
          <w:szCs w:val="18"/>
        </w:rPr>
        <w:t>Empty</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"There are no people."</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t>.</w:t>
      </w:r>
      <w:proofErr w:type="spellStart"/>
      <w:proofErr w:type="gramStart"/>
      <w:r w:rsidRPr="00C03084">
        <w:rPr>
          <w:rFonts w:ascii="Courier New" w:eastAsia="Times New Roman" w:hAnsi="Courier New" w:cs="Courier New"/>
          <w:color w:val="9900CC"/>
          <w:sz w:val="18"/>
          <w:szCs w:val="18"/>
        </w:rPr>
        <w:t>RowStart</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row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"&lt;</w:t>
      </w:r>
      <w:proofErr w:type="spellStart"/>
      <w:r w:rsidRPr="00C03084">
        <w:rPr>
          <w:rFonts w:ascii="Courier New" w:eastAsia="Times New Roman" w:hAnsi="Courier New" w:cs="Courier New"/>
          <w:color w:val="CC0000"/>
          <w:sz w:val="18"/>
          <w:szCs w:val="18"/>
        </w:rPr>
        <w:t>tr</w:t>
      </w:r>
      <w:proofErr w:type="spellEnd"/>
      <w:r w:rsidRPr="00C03084">
        <w:rPr>
          <w:rFonts w:ascii="Courier New" w:eastAsia="Times New Roman" w:hAnsi="Courier New" w:cs="Courier New"/>
          <w:color w:val="CC0000"/>
          <w:sz w:val="18"/>
          <w:szCs w:val="18"/>
        </w:rPr>
        <w:t xml:space="preserve"> </w:t>
      </w:r>
      <w:proofErr w:type="spellStart"/>
      <w:r w:rsidRPr="00C03084">
        <w:rPr>
          <w:rFonts w:ascii="Courier New" w:eastAsia="Times New Roman" w:hAnsi="Courier New" w:cs="Courier New"/>
          <w:color w:val="CC0000"/>
          <w:sz w:val="18"/>
          <w:szCs w:val="18"/>
        </w:rPr>
        <w:t>foo</w:t>
      </w:r>
      <w:proofErr w:type="spellEnd"/>
      <w:r w:rsidRPr="00C03084">
        <w:rPr>
          <w:rFonts w:ascii="Courier New" w:eastAsia="Times New Roman" w:hAnsi="Courier New" w:cs="Courier New"/>
          <w:color w:val="CC0000"/>
          <w:sz w:val="18"/>
          <w:szCs w:val="18"/>
        </w:rPr>
        <w:t>='bar'&gt;"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Compare this to the same grid defined using the old syntax:</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color w:val="11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b/>
          <w:bCs/>
          <w:color w:val="0000FF"/>
          <w:sz w:val="18"/>
          <w:szCs w:val="18"/>
        </w:rPr>
        <w:t>new</w:t>
      </w:r>
      <w:proofErr w:type="gramEnd"/>
      <w:r w:rsidRPr="00C03084">
        <w:rPr>
          <w:rFonts w:ascii="Courier New" w:eastAsia="Times New Roman" w:hAnsi="Courier New" w:cs="Courier New"/>
          <w:color w:val="110000"/>
          <w:sz w:val="18"/>
          <w:szCs w:val="18"/>
        </w:rPr>
        <w:t xml:space="preserve"> Hash</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empty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"There are no people"</w:t>
      </w:r>
      <w:r w:rsidRPr="00C03084">
        <w:rPr>
          <w:rFonts w:ascii="Courier New" w:eastAsia="Times New Roman" w:hAnsi="Courier New" w:cs="Courier New"/>
          <w:color w:val="110000"/>
          <w:sz w:val="18"/>
          <w:szCs w:val="18"/>
        </w:rPr>
        <w:t xml:space="preserve">, style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"width:100%"</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column</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Format</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"{0:d}"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sections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sections.</w:t>
      </w:r>
      <w:r w:rsidRPr="00C03084">
        <w:rPr>
          <w:rFonts w:ascii="Courier New" w:eastAsia="Times New Roman" w:hAnsi="Courier New" w:cs="Courier New"/>
          <w:color w:val="9900CC"/>
          <w:sz w:val="18"/>
          <w:szCs w:val="18"/>
        </w:rPr>
        <w:t>RowStart</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item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&lt;</w:t>
      </w:r>
      <w:proofErr w:type="spellStart"/>
      <w:proofErr w:type="gramStart"/>
      <w:r w:rsidRPr="00C03084">
        <w:rPr>
          <w:rFonts w:ascii="Courier New" w:eastAsia="Times New Roman" w:hAnsi="Courier New" w:cs="Courier New"/>
          <w:color w:val="110000"/>
          <w:sz w:val="18"/>
          <w:szCs w:val="18"/>
        </w:rPr>
        <w:t>tr</w:t>
      </w:r>
      <w:proofErr w:type="spellEnd"/>
      <w:proofErr w:type="gramEnd"/>
      <w:r w:rsidRPr="00C03084">
        <w:rPr>
          <w:rFonts w:ascii="Courier New" w:eastAsia="Times New Roman" w:hAnsi="Courier New" w:cs="Courier New"/>
          <w:color w:val="110000"/>
          <w:sz w:val="18"/>
          <w:szCs w:val="18"/>
        </w:rPr>
        <w:t>&gt; &lt;!-- some custom html for the row start here --&gt;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Note how grid options (</w:t>
      </w:r>
      <w:proofErr w:type="spellStart"/>
      <w:r w:rsidRPr="00C03084">
        <w:rPr>
          <w:rFonts w:eastAsia="Times New Roman" w:cs="Times New Roman"/>
          <w:color w:val="000000"/>
          <w:sz w:val="18"/>
          <w:szCs w:val="18"/>
        </w:rPr>
        <w:t>eg</w:t>
      </w:r>
      <w:proofErr w:type="spellEnd"/>
      <w:r w:rsidRPr="00C03084">
        <w:rPr>
          <w:rFonts w:eastAsia="Times New Roman" w:cs="Times New Roman"/>
          <w:color w:val="000000"/>
          <w:sz w:val="18"/>
          <w:szCs w:val="18"/>
        </w:rPr>
        <w:t xml:space="preserve"> Empty) are now specified as part of the fluent interface rather than part of the HTML Attributes dictionary (which I always felt was messy). The use of method chaining also means that it is no longer possible to embed html blocks inside the grid definition (</w:t>
      </w:r>
      <w:proofErr w:type="spellStart"/>
      <w:r w:rsidRPr="00C03084">
        <w:rPr>
          <w:rFonts w:eastAsia="Times New Roman" w:cs="Times New Roman"/>
          <w:color w:val="000000"/>
          <w:sz w:val="18"/>
          <w:szCs w:val="18"/>
        </w:rPr>
        <w:t>eg</w:t>
      </w:r>
      <w:proofErr w:type="spellEnd"/>
      <w:r w:rsidRPr="00C03084">
        <w:rPr>
          <w:rFonts w:eastAsia="Times New Roman" w:cs="Times New Roman"/>
          <w:color w:val="000000"/>
          <w:sz w:val="18"/>
          <w:szCs w:val="18"/>
        </w:rPr>
        <w:t xml:space="preserve"> </w:t>
      </w:r>
      <w:proofErr w:type="spellStart"/>
      <w:r w:rsidRPr="00C03084">
        <w:rPr>
          <w:rFonts w:eastAsia="Times New Roman" w:cs="Times New Roman"/>
          <w:color w:val="000000"/>
          <w:sz w:val="18"/>
          <w:szCs w:val="18"/>
        </w:rPr>
        <w:t>RowStart</w:t>
      </w:r>
      <w:proofErr w:type="spellEnd"/>
      <w:r w:rsidRPr="00C03084">
        <w:rPr>
          <w:rFonts w:eastAsia="Times New Roman" w:cs="Times New Roman"/>
          <w:color w:val="000000"/>
          <w:sz w:val="18"/>
          <w:szCs w:val="18"/>
        </w:rPr>
        <w:t>). However, you can still achieve the same functionality using the</w:t>
      </w:r>
      <w:r w:rsidRPr="00C03084">
        <w:rPr>
          <w:rFonts w:eastAsia="Times New Roman" w:cs="Times New Roman"/>
          <w:color w:val="000000"/>
          <w:sz w:val="18"/>
        </w:rPr>
        <w:t> </w:t>
      </w:r>
      <w:proofErr w:type="spellStart"/>
      <w:r w:rsidRPr="00C03084">
        <w:rPr>
          <w:rFonts w:eastAsia="Times New Roman" w:cs="Times New Roman"/>
          <w:b/>
          <w:bCs/>
          <w:color w:val="000000"/>
          <w:sz w:val="18"/>
        </w:rPr>
        <w:t>RowStart</w:t>
      </w:r>
      <w:proofErr w:type="spellEnd"/>
      <w:r w:rsidRPr="00C03084">
        <w:rPr>
          <w:rFonts w:eastAsia="Times New Roman" w:cs="Times New Roman"/>
          <w:color w:val="000000"/>
          <w:sz w:val="18"/>
        </w:rPr>
        <w:t> </w:t>
      </w:r>
      <w:r w:rsidRPr="00C03084">
        <w:rPr>
          <w:rFonts w:eastAsia="Times New Roman" w:cs="Times New Roman"/>
          <w:color w:val="000000"/>
          <w:sz w:val="18"/>
          <w:szCs w:val="18"/>
        </w:rPr>
        <w:t xml:space="preserve">method and specifying </w:t>
      </w:r>
      <w:proofErr w:type="spellStart"/>
      <w:r w:rsidRPr="00C03084">
        <w:rPr>
          <w:rFonts w:eastAsia="Times New Roman" w:cs="Times New Roman"/>
          <w:color w:val="000000"/>
          <w:sz w:val="18"/>
          <w:szCs w:val="18"/>
        </w:rPr>
        <w:t>specifying</w:t>
      </w:r>
      <w:proofErr w:type="spellEnd"/>
      <w:r w:rsidRPr="00C03084">
        <w:rPr>
          <w:rFonts w:eastAsia="Times New Roman" w:cs="Times New Roman"/>
          <w:color w:val="000000"/>
          <w:sz w:val="18"/>
          <w:szCs w:val="18"/>
        </w:rPr>
        <w:t xml:space="preserve"> a lambda that will return the HTML string to output.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column definitions are almost identical </w:t>
      </w:r>
      <w:proofErr w:type="spellStart"/>
      <w:r w:rsidRPr="00C03084">
        <w:rPr>
          <w:rFonts w:eastAsia="Times New Roman" w:cs="Times New Roman"/>
          <w:color w:val="000000"/>
          <w:sz w:val="18"/>
          <w:szCs w:val="18"/>
        </w:rPr>
        <w:t>identical</w:t>
      </w:r>
      <w:proofErr w:type="spellEnd"/>
      <w:r w:rsidRPr="00C03084">
        <w:rPr>
          <w:rFonts w:eastAsia="Times New Roman" w:cs="Times New Roman"/>
          <w:color w:val="000000"/>
          <w:sz w:val="18"/>
          <w:szCs w:val="18"/>
        </w:rPr>
        <w:t>.</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Paging support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Unlike its predecessor, the new grid does not have any logic for dealing with paging. This has all been moved to a separate</w:t>
      </w:r>
      <w:r w:rsidRPr="00C03084">
        <w:rPr>
          <w:rFonts w:eastAsia="Times New Roman" w:cs="Times New Roman"/>
          <w:color w:val="000000"/>
          <w:sz w:val="18"/>
        </w:rPr>
        <w:t> </w:t>
      </w:r>
      <w:r w:rsidRPr="00C03084">
        <w:rPr>
          <w:rFonts w:eastAsia="Times New Roman" w:cs="Times New Roman"/>
          <w:b/>
          <w:bCs/>
          <w:color w:val="000000"/>
          <w:sz w:val="18"/>
        </w:rPr>
        <w:t>Pager</w:t>
      </w:r>
      <w:r w:rsidRPr="00C03084">
        <w:rPr>
          <w:rFonts w:eastAsia="Times New Roman" w:cs="Times New Roman"/>
          <w:color w:val="000000"/>
          <w:sz w:val="18"/>
        </w:rPr>
        <w:t> </w:t>
      </w:r>
      <w:r w:rsidRPr="00C03084">
        <w:rPr>
          <w:rFonts w:eastAsia="Times New Roman" w:cs="Times New Roman"/>
          <w:color w:val="000000"/>
          <w:sz w:val="18"/>
          <w:szCs w:val="18"/>
        </w:rPr>
        <w:t>component. The old grid rendered the pager in its footer, while with the new grid you’d need to write your page like this: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Format</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"{0:d}"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Pager</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Where’s the code?</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code for the new grid is not in the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release, so if you want to play with it you’ll need to download and build</w:t>
      </w:r>
      <w:r w:rsidRPr="00C03084">
        <w:rPr>
          <w:rFonts w:eastAsia="Times New Roman" w:cs="Times New Roman"/>
          <w:color w:val="000000"/>
          <w:sz w:val="18"/>
        </w:rPr>
        <w:t> </w:t>
      </w:r>
      <w:hyperlink r:id="rId15" w:history="1">
        <w:r w:rsidRPr="00C03084">
          <w:rPr>
            <w:rFonts w:eastAsia="Times New Roman" w:cs="Times New Roman"/>
            <w:color w:val="4169E1"/>
            <w:sz w:val="18"/>
            <w:u w:val="single"/>
          </w:rPr>
          <w:t>the source</w:t>
        </w:r>
      </w:hyperlink>
      <w:r w:rsidRPr="00C03084">
        <w:rPr>
          <w:rFonts w:eastAsia="Times New Roman" w:cs="Times New Roman"/>
          <w:color w:val="000000"/>
          <w:sz w:val="18"/>
          <w:szCs w:val="18"/>
        </w:rPr>
        <w:t xml:space="preserve">. Alternatively, I’ve put together a custom build that can </w:t>
      </w:r>
      <w:proofErr w:type="spellStart"/>
      <w:r w:rsidRPr="00C03084">
        <w:rPr>
          <w:rFonts w:eastAsia="Times New Roman" w:cs="Times New Roman"/>
          <w:color w:val="000000"/>
          <w:sz w:val="18"/>
          <w:szCs w:val="18"/>
        </w:rPr>
        <w:t>be</w:t>
      </w:r>
      <w:hyperlink r:id="rId16" w:history="1">
        <w:r w:rsidRPr="00C03084">
          <w:rPr>
            <w:rFonts w:eastAsia="Times New Roman" w:cs="Times New Roman"/>
            <w:color w:val="4169E1"/>
            <w:sz w:val="18"/>
            <w:u w:val="single"/>
          </w:rPr>
          <w:t>downloaded</w:t>
        </w:r>
        <w:proofErr w:type="spellEnd"/>
        <w:r w:rsidRPr="00C03084">
          <w:rPr>
            <w:rFonts w:eastAsia="Times New Roman" w:cs="Times New Roman"/>
            <w:color w:val="4169E1"/>
            <w:sz w:val="18"/>
            <w:u w:val="single"/>
          </w:rPr>
          <w:t xml:space="preserve"> here</w:t>
        </w:r>
      </w:hyperlink>
      <w:r w:rsidRPr="00C03084">
        <w:rPr>
          <w:rFonts w:eastAsia="Times New Roman" w:cs="Times New Roman"/>
          <w:color w:val="000000"/>
          <w:sz w:val="18"/>
        </w:rPr>
        <w:t> </w:t>
      </w:r>
      <w:r w:rsidRPr="00C03084">
        <w:rPr>
          <w:rFonts w:eastAsia="Times New Roman" w:cs="Times New Roman"/>
          <w:color w:val="000000"/>
          <w:sz w:val="18"/>
          <w:szCs w:val="18"/>
        </w:rPr>
        <w:t>for the subversion-impaired.</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In my next post, I’ll be </w:t>
      </w:r>
      <w:proofErr w:type="spellStart"/>
      <w:r w:rsidRPr="00C03084">
        <w:rPr>
          <w:rFonts w:eastAsia="Times New Roman" w:cs="Times New Roman"/>
          <w:color w:val="000000"/>
          <w:sz w:val="18"/>
          <w:szCs w:val="18"/>
        </w:rPr>
        <w:t>focussing</w:t>
      </w:r>
      <w:proofErr w:type="spellEnd"/>
      <w:r w:rsidRPr="00C03084">
        <w:rPr>
          <w:rFonts w:eastAsia="Times New Roman" w:cs="Times New Roman"/>
          <w:color w:val="000000"/>
          <w:sz w:val="18"/>
          <w:szCs w:val="18"/>
        </w:rPr>
        <w:t xml:space="preserve"> on extending the grid by using </w:t>
      </w:r>
      <w:proofErr w:type="spellStart"/>
      <w:r w:rsidRPr="00C03084">
        <w:rPr>
          <w:rFonts w:eastAsia="Times New Roman" w:cs="Times New Roman"/>
          <w:color w:val="000000"/>
          <w:sz w:val="18"/>
          <w:szCs w:val="18"/>
        </w:rPr>
        <w:t>GridModels</w:t>
      </w:r>
      <w:proofErr w:type="spellEnd"/>
      <w:r w:rsidRPr="00C03084">
        <w:rPr>
          <w:rFonts w:eastAsia="Times New Roman" w:cs="Times New Roman"/>
          <w:color w:val="000000"/>
          <w:sz w:val="18"/>
          <w:szCs w:val="18"/>
        </w:rPr>
        <w:t xml:space="preserve"> and </w:t>
      </w:r>
      <w:proofErr w:type="spellStart"/>
      <w:r w:rsidRPr="00C03084">
        <w:rPr>
          <w:rFonts w:eastAsia="Times New Roman" w:cs="Times New Roman"/>
          <w:color w:val="000000"/>
          <w:sz w:val="18"/>
          <w:szCs w:val="18"/>
        </w:rPr>
        <w:t>GridRenderers</w:t>
      </w:r>
      <w:proofErr w:type="spellEnd"/>
      <w:r w:rsidRPr="00C03084">
        <w:rPr>
          <w:rFonts w:eastAsia="Times New Roman" w:cs="Times New Roman"/>
          <w:color w:val="000000"/>
          <w:sz w:val="18"/>
          <w:szCs w:val="18"/>
        </w:rPr>
        <w:t>.</w:t>
      </w:r>
    </w:p>
    <w:p w:rsidR="00C03084" w:rsidRDefault="00C03084"/>
    <w:p w:rsidR="00C03084" w:rsidRPr="00C03084" w:rsidRDefault="00C03084" w:rsidP="00C03084">
      <w:pPr>
        <w:pBdr>
          <w:top w:val="single" w:sz="6" w:space="3" w:color="4169E1"/>
          <w:left w:val="single" w:sz="6" w:space="3" w:color="4169E1"/>
          <w:bottom w:val="single" w:sz="6" w:space="3" w:color="4169E1"/>
          <w:right w:val="single" w:sz="6" w:space="0" w:color="4169E1"/>
        </w:pBdr>
        <w:shd w:val="clear" w:color="auto" w:fill="95C8FA"/>
        <w:spacing w:after="150" w:line="240" w:lineRule="auto"/>
        <w:outlineLvl w:val="1"/>
        <w:rPr>
          <w:rFonts w:eastAsia="Times New Roman" w:cs="Times New Roman"/>
          <w:b/>
          <w:bCs/>
          <w:color w:val="FFFFFF"/>
          <w:sz w:val="21"/>
          <w:szCs w:val="21"/>
        </w:rPr>
      </w:pPr>
      <w:r w:rsidRPr="00C03084">
        <w:rPr>
          <w:rFonts w:eastAsia="Times New Roman" w:cs="Times New Roman"/>
          <w:b/>
          <w:bCs/>
          <w:color w:val="FFFFFF"/>
          <w:sz w:val="21"/>
          <w:szCs w:val="21"/>
        </w:rPr>
        <w:t xml:space="preserve">Rewriting the </w:t>
      </w:r>
      <w:proofErr w:type="spellStart"/>
      <w:r w:rsidRPr="00C03084">
        <w:rPr>
          <w:rFonts w:eastAsia="Times New Roman" w:cs="Times New Roman"/>
          <w:b/>
          <w:bCs/>
          <w:color w:val="FFFFFF"/>
          <w:sz w:val="21"/>
          <w:szCs w:val="21"/>
        </w:rPr>
        <w:t>MvcContrib</w:t>
      </w:r>
      <w:proofErr w:type="spellEnd"/>
      <w:r w:rsidRPr="00C03084">
        <w:rPr>
          <w:rFonts w:eastAsia="Times New Roman" w:cs="Times New Roman"/>
          <w:b/>
          <w:bCs/>
          <w:color w:val="FFFFFF"/>
          <w:sz w:val="21"/>
          <w:szCs w:val="21"/>
        </w:rPr>
        <w:t xml:space="preserve"> Grid part 3 - </w:t>
      </w:r>
      <w:proofErr w:type="spellStart"/>
      <w:r w:rsidRPr="00C03084">
        <w:rPr>
          <w:rFonts w:eastAsia="Times New Roman" w:cs="Times New Roman"/>
          <w:b/>
          <w:bCs/>
          <w:color w:val="FFFFFF"/>
          <w:sz w:val="21"/>
          <w:szCs w:val="21"/>
        </w:rPr>
        <w:t>GridModels</w:t>
      </w:r>
      <w:proofErr w:type="spellEnd"/>
      <w:r w:rsidRPr="00C03084">
        <w:rPr>
          <w:rFonts w:eastAsia="Times New Roman" w:cs="Times New Roman"/>
          <w:b/>
          <w:bCs/>
          <w:color w:val="FFFFFF"/>
          <w:sz w:val="21"/>
          <w:szCs w:val="21"/>
        </w:rPr>
        <w:t xml:space="preserve"> and </w:t>
      </w:r>
      <w:proofErr w:type="spellStart"/>
      <w:r w:rsidRPr="00C03084">
        <w:rPr>
          <w:rFonts w:eastAsia="Times New Roman" w:cs="Times New Roman"/>
          <w:b/>
          <w:bCs/>
          <w:color w:val="FFFFFF"/>
          <w:sz w:val="21"/>
          <w:szCs w:val="21"/>
        </w:rPr>
        <w:t>GridRenderers</w:t>
      </w:r>
      <w:proofErr w:type="spellEnd"/>
    </w:p>
    <w:p w:rsidR="00C03084" w:rsidRPr="00C03084" w:rsidRDefault="00C03084" w:rsidP="00C03084">
      <w:pPr>
        <w:spacing w:after="0" w:line="240" w:lineRule="auto"/>
        <w:rPr>
          <w:rFonts w:eastAsia="Times New Roman" w:cs="Times New Roman"/>
          <w:color w:val="000000"/>
          <w:sz w:val="18"/>
          <w:szCs w:val="18"/>
        </w:rPr>
      </w:pPr>
      <w:r w:rsidRPr="00C03084">
        <w:rPr>
          <w:rFonts w:eastAsia="Times New Roman" w:cs="Times New Roman"/>
          <w:color w:val="000000"/>
          <w:sz w:val="18"/>
          <w:szCs w:val="18"/>
        </w:rPr>
        <w:t>February 23, 2009 – 7:47 pm</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is part 3 of a series about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w:t>
      </w:r>
    </w:p>
    <w:p w:rsidR="00C03084" w:rsidRPr="00C03084" w:rsidRDefault="00C03084" w:rsidP="00C03084">
      <w:pPr>
        <w:numPr>
          <w:ilvl w:val="0"/>
          <w:numId w:val="3"/>
        </w:numPr>
        <w:spacing w:before="100" w:beforeAutospacing="1" w:after="100" w:afterAutospacing="1" w:line="240" w:lineRule="auto"/>
        <w:rPr>
          <w:rFonts w:eastAsia="Times New Roman" w:cs="Times New Roman"/>
          <w:color w:val="000000"/>
          <w:sz w:val="18"/>
          <w:szCs w:val="18"/>
        </w:rPr>
      </w:pPr>
      <w:hyperlink r:id="rId17" w:history="1">
        <w:r w:rsidRPr="00C03084">
          <w:rPr>
            <w:rFonts w:eastAsia="Times New Roman" w:cs="Times New Roman"/>
            <w:color w:val="4169E1"/>
            <w:sz w:val="18"/>
            <w:u w:val="single"/>
          </w:rPr>
          <w:t>Part 1 - Introduction</w:t>
        </w:r>
      </w:hyperlink>
    </w:p>
    <w:p w:rsidR="00C03084" w:rsidRPr="00C03084" w:rsidRDefault="00C03084" w:rsidP="00C03084">
      <w:pPr>
        <w:numPr>
          <w:ilvl w:val="0"/>
          <w:numId w:val="3"/>
        </w:numPr>
        <w:spacing w:before="100" w:beforeAutospacing="1" w:after="100" w:afterAutospacing="1" w:line="240" w:lineRule="auto"/>
        <w:rPr>
          <w:rFonts w:eastAsia="Times New Roman" w:cs="Times New Roman"/>
          <w:color w:val="000000"/>
          <w:sz w:val="18"/>
          <w:szCs w:val="18"/>
        </w:rPr>
      </w:pPr>
      <w:hyperlink r:id="rId18" w:history="1">
        <w:r w:rsidRPr="00C03084">
          <w:rPr>
            <w:rFonts w:eastAsia="Times New Roman" w:cs="Times New Roman"/>
            <w:color w:val="4169E1"/>
            <w:sz w:val="18"/>
            <w:u w:val="single"/>
          </w:rPr>
          <w:t>Part 2 - New Syntax</w:t>
        </w:r>
      </w:hyperlink>
    </w:p>
    <w:p w:rsidR="00C03084" w:rsidRPr="00C03084" w:rsidRDefault="00C03084" w:rsidP="00C03084">
      <w:pPr>
        <w:numPr>
          <w:ilvl w:val="0"/>
          <w:numId w:val="3"/>
        </w:numPr>
        <w:spacing w:before="100" w:beforeAutospacing="1" w:after="100" w:afterAutospacing="1" w:line="240" w:lineRule="auto"/>
        <w:rPr>
          <w:rFonts w:eastAsia="Times New Roman" w:cs="Times New Roman"/>
          <w:color w:val="000000"/>
          <w:sz w:val="18"/>
          <w:szCs w:val="18"/>
        </w:rPr>
      </w:pPr>
      <w:hyperlink r:id="rId19" w:history="1">
        <w:r w:rsidRPr="00C03084">
          <w:rPr>
            <w:rFonts w:eastAsia="Times New Roman" w:cs="Times New Roman"/>
            <w:color w:val="4169E1"/>
            <w:sz w:val="18"/>
            <w:u w:val="single"/>
          </w:rPr>
          <w:t xml:space="preserve">Part 3 - </w:t>
        </w:r>
        <w:proofErr w:type="spellStart"/>
        <w:r w:rsidRPr="00C03084">
          <w:rPr>
            <w:rFonts w:eastAsia="Times New Roman" w:cs="Times New Roman"/>
            <w:color w:val="4169E1"/>
            <w:sz w:val="18"/>
            <w:u w:val="single"/>
          </w:rPr>
          <w:t>GridModels</w:t>
        </w:r>
        <w:proofErr w:type="spellEnd"/>
        <w:r w:rsidRPr="00C03084">
          <w:rPr>
            <w:rFonts w:eastAsia="Times New Roman" w:cs="Times New Roman"/>
            <w:color w:val="4169E1"/>
            <w:sz w:val="18"/>
            <w:u w:val="single"/>
          </w:rPr>
          <w:t xml:space="preserve"> and </w:t>
        </w:r>
        <w:proofErr w:type="spellStart"/>
        <w:r w:rsidRPr="00C03084">
          <w:rPr>
            <w:rFonts w:eastAsia="Times New Roman" w:cs="Times New Roman"/>
            <w:color w:val="4169E1"/>
            <w:sz w:val="18"/>
            <w:u w:val="single"/>
          </w:rPr>
          <w:t>GridRenderes</w:t>
        </w:r>
        <w:proofErr w:type="spellEnd"/>
      </w:hyperlink>
    </w:p>
    <w:p w:rsidR="00C03084" w:rsidRPr="00C03084" w:rsidRDefault="00C03084" w:rsidP="00C03084">
      <w:pPr>
        <w:numPr>
          <w:ilvl w:val="0"/>
          <w:numId w:val="3"/>
        </w:numPr>
        <w:spacing w:before="100" w:beforeAutospacing="1" w:after="100" w:afterAutospacing="1" w:line="240" w:lineRule="auto"/>
        <w:rPr>
          <w:rFonts w:eastAsia="Times New Roman" w:cs="Times New Roman"/>
          <w:color w:val="000000"/>
          <w:sz w:val="18"/>
          <w:szCs w:val="18"/>
        </w:rPr>
      </w:pPr>
      <w:hyperlink r:id="rId20" w:history="1">
        <w:r w:rsidRPr="00C03084">
          <w:rPr>
            <w:rFonts w:eastAsia="Times New Roman" w:cs="Times New Roman"/>
            <w:color w:val="4169E1"/>
            <w:sz w:val="18"/>
            <w:u w:val="single"/>
          </w:rPr>
          <w:t xml:space="preserve">Part 4 - Limitations of the </w:t>
        </w:r>
        <w:proofErr w:type="spellStart"/>
        <w:r w:rsidRPr="00C03084">
          <w:rPr>
            <w:rFonts w:eastAsia="Times New Roman" w:cs="Times New Roman"/>
            <w:color w:val="4169E1"/>
            <w:sz w:val="18"/>
            <w:u w:val="single"/>
          </w:rPr>
          <w:t>WebFormsViewEngine</w:t>
        </w:r>
        <w:proofErr w:type="spellEnd"/>
      </w:hyperlink>
    </w:p>
    <w:p w:rsidR="00C03084" w:rsidRPr="00C03084" w:rsidRDefault="00C03084" w:rsidP="00C03084">
      <w:pPr>
        <w:numPr>
          <w:ilvl w:val="0"/>
          <w:numId w:val="3"/>
        </w:numPr>
        <w:spacing w:before="100" w:beforeAutospacing="1" w:after="100" w:afterAutospacing="1" w:line="240" w:lineRule="auto"/>
        <w:rPr>
          <w:rFonts w:eastAsia="Times New Roman" w:cs="Times New Roman"/>
          <w:color w:val="000000"/>
          <w:sz w:val="18"/>
          <w:szCs w:val="18"/>
        </w:rPr>
      </w:pPr>
      <w:hyperlink r:id="rId21" w:history="1">
        <w:r w:rsidRPr="00C03084">
          <w:rPr>
            <w:rFonts w:eastAsia="Times New Roman" w:cs="Times New Roman"/>
            <w:color w:val="4169E1"/>
            <w:sz w:val="18"/>
            <w:u w:val="single"/>
          </w:rPr>
          <w:t>Part 5 - The Action Syntax</w:t>
        </w:r>
      </w:hyperlink>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Internally,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makes use of the</w:t>
      </w:r>
      <w:r w:rsidRPr="00C03084">
        <w:rPr>
          <w:rFonts w:eastAsia="Times New Roman" w:cs="Times New Roman"/>
          <w:color w:val="000000"/>
          <w:sz w:val="18"/>
        </w:rPr>
        <w:t> </w:t>
      </w:r>
      <w:proofErr w:type="spellStart"/>
      <w:r w:rsidRPr="00C03084">
        <w:rPr>
          <w:rFonts w:eastAsia="Times New Roman" w:cs="Times New Roman"/>
          <w:b/>
          <w:bCs/>
          <w:color w:val="000000"/>
          <w:sz w:val="18"/>
        </w:rPr>
        <w:t>GridModel</w:t>
      </w:r>
      <w:proofErr w:type="spellEnd"/>
      <w:r w:rsidRPr="00C03084">
        <w:rPr>
          <w:rFonts w:eastAsia="Times New Roman" w:cs="Times New Roman"/>
          <w:color w:val="000000"/>
          <w:sz w:val="18"/>
        </w:rPr>
        <w:t> </w:t>
      </w:r>
      <w:r w:rsidRPr="00C03084">
        <w:rPr>
          <w:rFonts w:eastAsia="Times New Roman" w:cs="Times New Roman"/>
          <w:color w:val="000000"/>
          <w:sz w:val="18"/>
          <w:szCs w:val="18"/>
        </w:rPr>
        <w:t>and</w:t>
      </w:r>
      <w:r w:rsidRPr="00C03084">
        <w:rPr>
          <w:rFonts w:eastAsia="Times New Roman" w:cs="Times New Roman"/>
          <w:color w:val="000000"/>
          <w:sz w:val="18"/>
        </w:rPr>
        <w:t> </w:t>
      </w:r>
      <w:proofErr w:type="spellStart"/>
      <w:r w:rsidRPr="00C03084">
        <w:rPr>
          <w:rFonts w:eastAsia="Times New Roman" w:cs="Times New Roman"/>
          <w:b/>
          <w:bCs/>
          <w:color w:val="000000"/>
          <w:sz w:val="18"/>
        </w:rPr>
        <w:t>GridRenderer</w:t>
      </w:r>
      <w:proofErr w:type="spellEnd"/>
      <w:r w:rsidRPr="00C03084">
        <w:rPr>
          <w:rFonts w:eastAsia="Times New Roman" w:cs="Times New Roman"/>
          <w:color w:val="000000"/>
          <w:sz w:val="18"/>
        </w:rPr>
        <w:t> </w:t>
      </w:r>
      <w:r w:rsidRPr="00C03084">
        <w:rPr>
          <w:rFonts w:eastAsia="Times New Roman" w:cs="Times New Roman"/>
          <w:color w:val="000000"/>
          <w:sz w:val="18"/>
          <w:szCs w:val="18"/>
        </w:rPr>
        <w:t xml:space="preserve">classes to create the grid definition and then render it. It is possible to make use of these classes yourself to </w:t>
      </w:r>
      <w:proofErr w:type="spellStart"/>
      <w:r w:rsidRPr="00C03084">
        <w:rPr>
          <w:rFonts w:eastAsia="Times New Roman" w:cs="Times New Roman"/>
          <w:color w:val="000000"/>
          <w:sz w:val="18"/>
          <w:szCs w:val="18"/>
        </w:rPr>
        <w:t>customise</w:t>
      </w:r>
      <w:proofErr w:type="spellEnd"/>
      <w:r w:rsidRPr="00C03084">
        <w:rPr>
          <w:rFonts w:eastAsia="Times New Roman" w:cs="Times New Roman"/>
          <w:color w:val="000000"/>
          <w:sz w:val="18"/>
          <w:szCs w:val="18"/>
        </w:rPr>
        <w:t xml:space="preserve"> the grid.</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Grid Models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stores the definition for the grid. That is, it contains column definitions, custom attributes and the renderer to use (see below). Each time you call a method on the Grid class it is delegated to the underlying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For example, calling the</w:t>
      </w:r>
      <w:r w:rsidRPr="00C03084">
        <w:rPr>
          <w:rFonts w:eastAsia="Times New Roman" w:cs="Times New Roman"/>
          <w:color w:val="000000"/>
          <w:sz w:val="18"/>
        </w:rPr>
        <w:t> </w:t>
      </w:r>
      <w:r w:rsidRPr="00C03084">
        <w:rPr>
          <w:rFonts w:eastAsia="Times New Roman" w:cs="Times New Roman"/>
          <w:b/>
          <w:bCs/>
          <w:color w:val="000000"/>
          <w:sz w:val="18"/>
        </w:rPr>
        <w:t>Columns</w:t>
      </w:r>
      <w:r w:rsidRPr="00C03084">
        <w:rPr>
          <w:rFonts w:eastAsia="Times New Roman" w:cs="Times New Roman"/>
          <w:color w:val="000000"/>
          <w:sz w:val="18"/>
        </w:rPr>
        <w:t> </w:t>
      </w:r>
      <w:r w:rsidRPr="00C03084">
        <w:rPr>
          <w:rFonts w:eastAsia="Times New Roman" w:cs="Times New Roman"/>
          <w:color w:val="000000"/>
          <w:sz w:val="18"/>
          <w:szCs w:val="18"/>
        </w:rPr>
        <w:t xml:space="preserve">defines a collection of </w:t>
      </w:r>
      <w:proofErr w:type="spellStart"/>
      <w:r w:rsidRPr="00C03084">
        <w:rPr>
          <w:rFonts w:eastAsia="Times New Roman" w:cs="Times New Roman"/>
          <w:color w:val="000000"/>
          <w:sz w:val="18"/>
          <w:szCs w:val="18"/>
        </w:rPr>
        <w:t>GridColumn</w:t>
      </w:r>
      <w:proofErr w:type="spellEnd"/>
      <w:r w:rsidRPr="00C03084">
        <w:rPr>
          <w:rFonts w:eastAsia="Times New Roman" w:cs="Times New Roman"/>
          <w:color w:val="000000"/>
          <w:sz w:val="18"/>
          <w:szCs w:val="18"/>
        </w:rPr>
        <w:t xml:space="preserve"> objects which are instantiated and stored in the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column</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column</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Instead of defining columns in your view, you can create your own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and then pass this object to a call to </w:t>
      </w:r>
      <w:proofErr w:type="spellStart"/>
      <w:r w:rsidRPr="00C03084">
        <w:rPr>
          <w:rFonts w:eastAsia="Times New Roman" w:cs="Times New Roman"/>
          <w:color w:val="000000"/>
          <w:sz w:val="18"/>
          <w:szCs w:val="18"/>
        </w:rPr>
        <w:t>Html.Grid</w:t>
      </w:r>
      <w:proofErr w:type="spellEnd"/>
      <w:r w:rsidRPr="00C03084">
        <w:rPr>
          <w:rFonts w:eastAsia="Times New Roman" w:cs="Times New Roman"/>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PersonGridModel</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GridModel</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Person</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PersonGridModel</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color w:val="0600FF"/>
          <w:sz w:val="18"/>
          <w:szCs w:val="18"/>
        </w:rPr>
        <w:t>For</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0000FF"/>
          <w:sz w:val="18"/>
          <w:szCs w:val="18"/>
        </w:rPr>
        <w:t>Name</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color w:val="0600FF"/>
          <w:sz w:val="18"/>
          <w:szCs w:val="18"/>
        </w:rPr>
        <w:t>For</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0000FF"/>
          <w:sz w:val="18"/>
          <w:szCs w:val="18"/>
        </w:rPr>
        <w:t>DateOfBirth</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spellStart"/>
      <w:r w:rsidRPr="00C03084">
        <w:rPr>
          <w:rFonts w:ascii="Courier New" w:eastAsia="Times New Roman" w:hAnsi="Courier New" w:cs="Courier New"/>
          <w:color w:val="9900CC"/>
          <w:sz w:val="18"/>
          <w:szCs w:val="18"/>
        </w:rPr>
        <w:t>WithModel</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b/>
          <w:bCs/>
          <w:color w:val="0000FF"/>
          <w:sz w:val="18"/>
          <w:szCs w:val="18"/>
        </w:rPr>
        <w:t>new</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PersonGridModel</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Note that </w:t>
      </w:r>
      <w:proofErr w:type="spellStart"/>
      <w:r w:rsidRPr="00C03084">
        <w:rPr>
          <w:rFonts w:eastAsia="Times New Roman" w:cs="Times New Roman"/>
          <w:color w:val="000000"/>
          <w:sz w:val="18"/>
          <w:szCs w:val="18"/>
        </w:rPr>
        <w:t>GridModels</w:t>
      </w:r>
      <w:proofErr w:type="spellEnd"/>
      <w:r w:rsidRPr="00C03084">
        <w:rPr>
          <w:rFonts w:eastAsia="Times New Roman" w:cs="Times New Roman"/>
          <w:color w:val="000000"/>
          <w:sz w:val="18"/>
          <w:szCs w:val="18"/>
        </w:rPr>
        <w:t xml:space="preserve"> aren’t limited just to column definitions. Everything that you could invoke by calling </w:t>
      </w:r>
      <w:proofErr w:type="spellStart"/>
      <w:r w:rsidRPr="00C03084">
        <w:rPr>
          <w:rFonts w:eastAsia="Times New Roman" w:cs="Times New Roman"/>
          <w:color w:val="000000"/>
          <w:sz w:val="18"/>
          <w:szCs w:val="18"/>
        </w:rPr>
        <w:t>Html.Grid</w:t>
      </w:r>
      <w:proofErr w:type="spellEnd"/>
      <w:r w:rsidRPr="00C03084">
        <w:rPr>
          <w:rFonts w:eastAsia="Times New Roman" w:cs="Times New Roman"/>
          <w:color w:val="000000"/>
          <w:sz w:val="18"/>
          <w:szCs w:val="18"/>
        </w:rPr>
        <w:t xml:space="preserve"> has an equivalent method on the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w:t>
      </w:r>
      <w:proofErr w:type="spellStart"/>
      <w:r w:rsidRPr="00C03084">
        <w:rPr>
          <w:rFonts w:eastAsia="Times New Roman" w:cs="Times New Roman"/>
          <w:color w:val="000000"/>
          <w:sz w:val="18"/>
          <w:szCs w:val="18"/>
        </w:rPr>
        <w:t>eg</w:t>
      </w:r>
      <w:proofErr w:type="spellEnd"/>
      <w:r w:rsidRPr="00C03084">
        <w:rPr>
          <w:rFonts w:eastAsia="Times New Roman" w:cs="Times New Roman"/>
          <w:color w:val="000000"/>
          <w:sz w:val="18"/>
          <w:szCs w:val="18"/>
        </w:rPr>
        <w:t xml:space="preserve"> setting Empty Text, custom section overrides, </w:t>
      </w:r>
      <w:proofErr w:type="gramStart"/>
      <w:r w:rsidRPr="00C03084">
        <w:rPr>
          <w:rFonts w:eastAsia="Times New Roman" w:cs="Times New Roman"/>
          <w:color w:val="000000"/>
          <w:sz w:val="18"/>
          <w:szCs w:val="18"/>
        </w:rPr>
        <w:t>header</w:t>
      </w:r>
      <w:proofErr w:type="gramEnd"/>
      <w:r w:rsidRPr="00C03084">
        <w:rPr>
          <w:rFonts w:eastAsia="Times New Roman" w:cs="Times New Roman"/>
          <w:color w:val="000000"/>
          <w:sz w:val="18"/>
          <w:szCs w:val="18"/>
        </w:rPr>
        <w:t xml:space="preserve"> attributes etc).</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There are several advantages of this approach:</w:t>
      </w:r>
    </w:p>
    <w:p w:rsidR="00C03084" w:rsidRPr="00C03084" w:rsidRDefault="00C03084" w:rsidP="00C03084">
      <w:pPr>
        <w:numPr>
          <w:ilvl w:val="0"/>
          <w:numId w:val="4"/>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If you have large grid definitions using a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can help to keep the view uncluttered.</w:t>
      </w:r>
    </w:p>
    <w:p w:rsidR="00C03084" w:rsidRPr="00C03084" w:rsidRDefault="00C03084" w:rsidP="00C03084">
      <w:pPr>
        <w:numPr>
          <w:ilvl w:val="0"/>
          <w:numId w:val="4"/>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It is easy to re-use the same grid in multiple locations.</w:t>
      </w:r>
    </w:p>
    <w:p w:rsidR="00C03084" w:rsidRPr="00C03084" w:rsidRDefault="00C03084" w:rsidP="00C03084">
      <w:pPr>
        <w:numPr>
          <w:ilvl w:val="0"/>
          <w:numId w:val="4"/>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You can re-use common grid code through inheritance.</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There is one other benefit to using a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Visual Basic 2008 doesn’t support Lambda Statements meaning that it is not possible to use the </w:t>
      </w:r>
      <w:proofErr w:type="gramStart"/>
      <w:r w:rsidRPr="00C03084">
        <w:rPr>
          <w:rFonts w:eastAsia="Times New Roman" w:cs="Times New Roman"/>
          <w:color w:val="000000"/>
          <w:sz w:val="18"/>
          <w:szCs w:val="18"/>
        </w:rPr>
        <w:t>Columns(</w:t>
      </w:r>
      <w:proofErr w:type="gramEnd"/>
      <w:r w:rsidRPr="00C03084">
        <w:rPr>
          <w:rFonts w:eastAsia="Times New Roman" w:cs="Times New Roman"/>
          <w:color w:val="000000"/>
          <w:sz w:val="18"/>
          <w:szCs w:val="18"/>
        </w:rPr>
        <w:t>) method on the Grid directly. By using a grid model then you can still make use of the grid from within VB (if you’re that way inclined).</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Grid Renderers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Internally, it is the job of the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to take a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 xml:space="preserve"> and render it to the output stream. The default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is the</w:t>
      </w:r>
      <w:r w:rsidRPr="00C03084">
        <w:rPr>
          <w:rFonts w:eastAsia="Times New Roman" w:cs="Times New Roman"/>
          <w:color w:val="000000"/>
          <w:sz w:val="18"/>
        </w:rPr>
        <w:t> </w:t>
      </w:r>
      <w:proofErr w:type="spellStart"/>
      <w:r w:rsidRPr="00C03084">
        <w:rPr>
          <w:rFonts w:eastAsia="Times New Roman" w:cs="Times New Roman"/>
          <w:b/>
          <w:bCs/>
          <w:color w:val="000000"/>
          <w:sz w:val="18"/>
        </w:rPr>
        <w:t>HtmlTableGridRenderer</w:t>
      </w:r>
      <w:proofErr w:type="spellEnd"/>
      <w:r w:rsidRPr="00C03084">
        <w:rPr>
          <w:rFonts w:eastAsia="Times New Roman" w:cs="Times New Roman"/>
          <w:color w:val="000000"/>
          <w:sz w:val="18"/>
          <w:szCs w:val="18"/>
        </w:rPr>
        <w:t xml:space="preserve">. </w:t>
      </w:r>
      <w:proofErr w:type="gramStart"/>
      <w:r w:rsidRPr="00C03084">
        <w:rPr>
          <w:rFonts w:eastAsia="Times New Roman" w:cs="Times New Roman"/>
          <w:color w:val="000000"/>
          <w:sz w:val="18"/>
          <w:szCs w:val="18"/>
        </w:rPr>
        <w:t>Which, surprisingly enough, renders the grid as an HTML table.</w:t>
      </w:r>
      <w:proofErr w:type="gramEnd"/>
      <w:r w:rsidRPr="00C03084">
        <w:rPr>
          <w:rFonts w:eastAsia="Times New Roman" w:cs="Times New Roman"/>
          <w:color w:val="000000"/>
          <w:sz w:val="18"/>
          <w:szCs w:val="18"/>
        </w:rPr>
        <w:t xml:space="preserve"> By specifying your own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you can completely alter how the grid is rendered without resorting to completely rewriting the grid component.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For example, in one of my larger ASP.NET MVC applications I frequently have the need to output data as an Excel spreadsheet and I used the grid to do so. In order to make this work I had to inherit from </w:t>
      </w:r>
      <w:proofErr w:type="spellStart"/>
      <w:r w:rsidRPr="00C03084">
        <w:rPr>
          <w:rFonts w:eastAsia="Times New Roman" w:cs="Times New Roman"/>
          <w:color w:val="000000"/>
          <w:sz w:val="18"/>
          <w:szCs w:val="18"/>
        </w:rPr>
        <w:t>GridBase</w:t>
      </w:r>
      <w:proofErr w:type="spellEnd"/>
      <w:r w:rsidRPr="00C03084">
        <w:rPr>
          <w:rFonts w:eastAsia="Times New Roman" w:cs="Times New Roman"/>
          <w:color w:val="000000"/>
          <w:sz w:val="18"/>
          <w:szCs w:val="18"/>
        </w:rPr>
        <w:t xml:space="preserve"> and override the methods related to generating output and then define a new set of helper methods to cater for the various Grid overloads. In the end I ended up with several overloads like this: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r w:rsidRPr="00C03084">
        <w:rPr>
          <w:rFonts w:ascii="Courier New" w:eastAsia="Times New Roman" w:hAnsi="Courier New" w:cs="Courier New"/>
          <w:color w:val="FF0000"/>
          <w:sz w:val="18"/>
          <w:szCs w:val="18"/>
        </w:rPr>
        <w:t>string</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viewDataKey</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r w:rsidRPr="00C03084">
        <w:rPr>
          <w:rFonts w:ascii="Courier New" w:eastAsia="Times New Roman" w:hAnsi="Courier New" w:cs="Courier New"/>
          <w:color w:val="FF0000"/>
          <w:sz w:val="18"/>
          <w:szCs w:val="18"/>
        </w:rPr>
        <w:t>string</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viewDataKey</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IGridSections</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sections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r w:rsidRPr="00C03084">
        <w:rPr>
          <w:rFonts w:ascii="Courier New" w:eastAsia="Times New Roman" w:hAnsi="Courier New" w:cs="Courier New"/>
          <w:color w:val="FF0000"/>
          <w:sz w:val="18"/>
          <w:szCs w:val="18"/>
        </w:rPr>
        <w:t>string</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viewDataKey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IDictionary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htmlAttributes</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r w:rsidRPr="00C03084">
        <w:rPr>
          <w:rFonts w:ascii="Courier New" w:eastAsia="Times New Roman" w:hAnsi="Courier New" w:cs="Courier New"/>
          <w:color w:val="FF0000"/>
          <w:sz w:val="18"/>
          <w:szCs w:val="18"/>
        </w:rPr>
        <w:t>string</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viewDataKey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IDictionary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htmlAttributes</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IGridSections</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sections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proofErr w:type="spellStart"/>
      <w:r w:rsidRPr="00C03084">
        <w:rPr>
          <w:rFonts w:ascii="Courier New" w:eastAsia="Times New Roman" w:hAnsi="Courier New" w:cs="Courier New"/>
          <w:color w:val="110000"/>
          <w:sz w:val="18"/>
          <w:szCs w:val="18"/>
        </w:rPr>
        <w:t>IEnumerable</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dataSource</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proofErr w:type="spellStart"/>
      <w:r w:rsidRPr="00C03084">
        <w:rPr>
          <w:rFonts w:ascii="Courier New" w:eastAsia="Times New Roman" w:hAnsi="Courier New" w:cs="Courier New"/>
          <w:color w:val="110000"/>
          <w:sz w:val="18"/>
          <w:szCs w:val="18"/>
        </w:rPr>
        <w:t>IEnumerable</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dataSource</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IGridSections</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sections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proofErr w:type="spellStart"/>
      <w:r w:rsidRPr="00C03084">
        <w:rPr>
          <w:rFonts w:ascii="Courier New" w:eastAsia="Times New Roman" w:hAnsi="Courier New" w:cs="Courier New"/>
          <w:color w:val="110000"/>
          <w:sz w:val="18"/>
          <w:szCs w:val="18"/>
        </w:rPr>
        <w:t>IEnumerable</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dataSource</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IDictionary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htmlAttributes</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static</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void</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600FF"/>
          <w:sz w:val="18"/>
          <w:szCs w:val="18"/>
        </w:rPr>
        <w:t>this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HtmlHelper</w:t>
      </w:r>
      <w:proofErr w:type="spellEnd"/>
      <w:r w:rsidRPr="00C03084">
        <w:rPr>
          <w:rFonts w:ascii="Courier New" w:eastAsia="Times New Roman" w:hAnsi="Courier New" w:cs="Courier New"/>
          <w:color w:val="110000"/>
          <w:sz w:val="18"/>
          <w:szCs w:val="18"/>
        </w:rPr>
        <w:t xml:space="preserve"> helper, </w:t>
      </w:r>
      <w:proofErr w:type="spellStart"/>
      <w:r w:rsidRPr="00C03084">
        <w:rPr>
          <w:rFonts w:ascii="Courier New" w:eastAsia="Times New Roman" w:hAnsi="Courier New" w:cs="Courier New"/>
          <w:color w:val="110000"/>
          <w:sz w:val="18"/>
          <w:szCs w:val="18"/>
        </w:rPr>
        <w:t>IEnumerable</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dataSource</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IDictionary</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htmlAttributes</w:t>
      </w:r>
      <w:proofErr w:type="spellEnd"/>
      <w:r w:rsidRPr="00C03084">
        <w:rPr>
          <w:rFonts w:ascii="Courier New" w:eastAsia="Times New Roman" w:hAnsi="Courier New" w:cs="Courier New"/>
          <w:color w:val="110000"/>
          <w:sz w:val="18"/>
          <w:szCs w:val="18"/>
        </w:rPr>
        <w:t>,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IRootGridColumnBuilder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columns, Action</w:t>
      </w:r>
      <w:r w:rsidRPr="00C03084">
        <w:rPr>
          <w:rFonts w:ascii="Courier New" w:eastAsia="Times New Roman" w:hAnsi="Courier New" w:cs="Courier New"/>
          <w:color w:val="008000"/>
          <w:sz w:val="18"/>
          <w:szCs w:val="18"/>
        </w:rPr>
        <w:t>&lt;</w:t>
      </w:r>
      <w:proofErr w:type="spellStart"/>
      <w:r w:rsidRPr="00C03084">
        <w:rPr>
          <w:rFonts w:ascii="Courier New" w:eastAsia="Times New Roman" w:hAnsi="Courier New" w:cs="Courier New"/>
          <w:color w:val="110000"/>
          <w:sz w:val="18"/>
          <w:szCs w:val="18"/>
        </w:rPr>
        <w:t>IGridSections</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T</w:t>
      </w:r>
      <w:r w:rsidRPr="00C03084">
        <w:rPr>
          <w:rFonts w:ascii="Courier New" w:eastAsia="Times New Roman" w:hAnsi="Courier New" w:cs="Courier New"/>
          <w:color w:val="008000"/>
          <w:sz w:val="18"/>
          <w:szCs w:val="18"/>
        </w:rPr>
        <w:t>&gt;&gt;</w:t>
      </w:r>
      <w:r w:rsidRPr="00C03084">
        <w:rPr>
          <w:rFonts w:ascii="Courier New" w:eastAsia="Times New Roman" w:hAnsi="Courier New" w:cs="Courier New"/>
          <w:color w:val="110000"/>
          <w:sz w:val="18"/>
          <w:szCs w:val="18"/>
        </w:rPr>
        <w:t xml:space="preserve"> sections</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where T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w:t>
      </w:r>
      <w:proofErr w:type="gramStart"/>
      <w:r w:rsidRPr="00C03084">
        <w:rPr>
          <w:rFonts w:eastAsia="Times New Roman" w:cs="Times New Roman"/>
          <w:color w:val="000000"/>
          <w:sz w:val="18"/>
          <w:szCs w:val="18"/>
        </w:rPr>
        <w:t xml:space="preserve">which was largely a duplication of the Grid overloads in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w:t>
      </w:r>
      <w:proofErr w:type="gramEnd"/>
      <w:r w:rsidRPr="00C03084">
        <w:rPr>
          <w:rFonts w:eastAsia="Times New Roman" w:cs="Times New Roman"/>
          <w:color w:val="000000"/>
          <w:sz w:val="18"/>
          <w:szCs w:val="18"/>
        </w:rPr>
        <w:t xml:space="preserve"> They could then be used like this: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ExcelGrid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color w:val="110000"/>
          <w:sz w:val="18"/>
          <w:szCs w:val="18"/>
        </w:rPr>
        <w:t xml:space="preserve">, 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w:t>
      </w:r>
      <w:proofErr w:type="gramStart"/>
      <w:r w:rsidRPr="00C03084">
        <w:rPr>
          <w:rFonts w:eastAsia="Times New Roman" w:cs="Times New Roman"/>
          <w:color w:val="000000"/>
          <w:sz w:val="18"/>
          <w:szCs w:val="18"/>
        </w:rPr>
        <w:t>which would produce the grid as Excel-XML.</w:t>
      </w:r>
      <w:proofErr w:type="gramEnd"/>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With the new grid I can create a new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implementation and then use it like this, with no need to create additional </w:t>
      </w:r>
      <w:proofErr w:type="spellStart"/>
      <w:r w:rsidRPr="00C03084">
        <w:rPr>
          <w:rFonts w:eastAsia="Times New Roman" w:cs="Times New Roman"/>
          <w:color w:val="000000"/>
          <w:sz w:val="18"/>
          <w:szCs w:val="18"/>
        </w:rPr>
        <w:t>HtmlHelper</w:t>
      </w:r>
      <w:proofErr w:type="spellEnd"/>
      <w:r w:rsidRPr="00C03084">
        <w:rPr>
          <w:rFonts w:eastAsia="Times New Roman" w:cs="Times New Roman"/>
          <w:color w:val="000000"/>
          <w:sz w:val="18"/>
          <w:szCs w:val="18"/>
        </w:rPr>
        <w:t xml:space="preserve"> extensions: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column</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column</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spellStart"/>
      <w:proofErr w:type="gramStart"/>
      <w:r w:rsidRPr="00C03084">
        <w:rPr>
          <w:rFonts w:ascii="Courier New" w:eastAsia="Times New Roman" w:hAnsi="Courier New" w:cs="Courier New"/>
          <w:color w:val="9900CC"/>
          <w:sz w:val="18"/>
          <w:szCs w:val="18"/>
        </w:rPr>
        <w:t>RenderUsing</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b/>
          <w:bCs/>
          <w:color w:val="0000FF"/>
          <w:sz w:val="18"/>
          <w:szCs w:val="18"/>
        </w:rPr>
        <w:t>new</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ExcelGridRenderer</w:t>
      </w:r>
      <w:proofErr w:type="spellEnd"/>
      <w:r w:rsidRPr="00C03084">
        <w:rPr>
          <w:rFonts w:ascii="Courier New" w:eastAsia="Times New Roman" w:hAnsi="Courier New" w:cs="Courier New"/>
          <w:b/>
          <w:bCs/>
          <w:color w:val="006600"/>
          <w:sz w:val="18"/>
          <w:szCs w:val="18"/>
        </w:rPr>
        <w:t>&lt;</w:t>
      </w:r>
      <w:r w:rsidRPr="00C03084">
        <w:rPr>
          <w:rFonts w:ascii="Courier New" w:eastAsia="Times New Roman" w:hAnsi="Courier New" w:cs="Courier New"/>
          <w:color w:val="110000"/>
          <w:sz w:val="18"/>
          <w:szCs w:val="18"/>
        </w:rPr>
        <w:t>Person</w:t>
      </w:r>
      <w:r w:rsidRPr="00C03084">
        <w:rPr>
          <w:rFonts w:ascii="Courier New" w:eastAsia="Times New Roman" w:hAnsi="Courier New" w:cs="Courier New"/>
          <w:b/>
          <w:bCs/>
          <w:color w:val="0066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w:t>
      </w:r>
      <w:proofErr w:type="spellStart"/>
      <w:r w:rsidRPr="00C03084">
        <w:rPr>
          <w:rFonts w:eastAsia="Times New Roman" w:cs="Times New Roman"/>
          <w:color w:val="000000"/>
          <w:sz w:val="18"/>
          <w:szCs w:val="18"/>
        </w:rPr>
        <w:t>ExcelGridRenderer</w:t>
      </w:r>
      <w:proofErr w:type="spellEnd"/>
      <w:r w:rsidRPr="00C03084">
        <w:rPr>
          <w:rFonts w:eastAsia="Times New Roman" w:cs="Times New Roman"/>
          <w:color w:val="000000"/>
          <w:sz w:val="18"/>
        </w:rPr>
        <w:t> </w:t>
      </w:r>
      <w:r w:rsidRPr="00C03084">
        <w:rPr>
          <w:rFonts w:eastAsia="Times New Roman" w:cs="Times New Roman"/>
          <w:color w:val="000000"/>
          <w:sz w:val="18"/>
          <w:szCs w:val="18"/>
        </w:rPr>
        <w:t xml:space="preserve">could inherit from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rPr>
        <w:t> </w:t>
      </w:r>
      <w:r w:rsidRPr="00C03084">
        <w:rPr>
          <w:rFonts w:eastAsia="Times New Roman" w:cs="Times New Roman"/>
          <w:color w:val="000000"/>
          <w:sz w:val="18"/>
          <w:szCs w:val="18"/>
        </w:rPr>
        <w:t xml:space="preserve">and override the methods needed for constructing the grid header, footer, rows etc. You may notice that the methods on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are very similar to those on the </w:t>
      </w:r>
      <w:proofErr w:type="spellStart"/>
      <w:r w:rsidRPr="00C03084">
        <w:rPr>
          <w:rFonts w:eastAsia="Times New Roman" w:cs="Times New Roman"/>
          <w:color w:val="000000"/>
          <w:sz w:val="18"/>
          <w:szCs w:val="18"/>
        </w:rPr>
        <w:t>GridBase</w:t>
      </w:r>
      <w:proofErr w:type="spellEnd"/>
      <w:r w:rsidRPr="00C03084">
        <w:rPr>
          <w:rFonts w:eastAsia="Times New Roman" w:cs="Times New Roman"/>
          <w:color w:val="000000"/>
          <w:sz w:val="18"/>
          <w:szCs w:val="18"/>
        </w:rPr>
        <w:t xml:space="preserve"> class. This is not a coincidence - most of the code in the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is re-used from the old </w:t>
      </w:r>
      <w:proofErr w:type="spellStart"/>
      <w:r w:rsidRPr="00C03084">
        <w:rPr>
          <w:rFonts w:eastAsia="Times New Roman" w:cs="Times New Roman"/>
          <w:color w:val="000000"/>
          <w:sz w:val="18"/>
          <w:szCs w:val="18"/>
        </w:rPr>
        <w:t>GridBase</w:t>
      </w:r>
      <w:proofErr w:type="spellEnd"/>
      <w:r w:rsidRPr="00C03084">
        <w:rPr>
          <w:rFonts w:eastAsia="Times New Roman" w:cs="Times New Roman"/>
          <w:color w:val="000000"/>
          <w:sz w:val="18"/>
          <w:szCs w:val="18"/>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Note it is also possible to specify the renderer from within a </w:t>
      </w:r>
      <w:proofErr w:type="spellStart"/>
      <w:r w:rsidRPr="00C03084">
        <w:rPr>
          <w:rFonts w:eastAsia="Times New Roman" w:cs="Times New Roman"/>
          <w:color w:val="000000"/>
          <w:sz w:val="18"/>
          <w:szCs w:val="18"/>
        </w:rPr>
        <w:t>GridModel</w:t>
      </w:r>
      <w:proofErr w:type="spellEnd"/>
      <w:r w:rsidRPr="00C03084">
        <w:rPr>
          <w:rFonts w:eastAsia="Times New Roman" w:cs="Times New Roman"/>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class</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PersonGridModel</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8000"/>
          <w:sz w:val="18"/>
          <w:szCs w:val="18"/>
        </w:rPr>
        <w: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GridModel</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Person</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PersonGridModel</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color w:val="0600FF"/>
          <w:sz w:val="18"/>
          <w:szCs w:val="18"/>
        </w:rPr>
        <w:t>For</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0000FF"/>
          <w:sz w:val="18"/>
          <w:szCs w:val="18"/>
        </w:rPr>
        <w:t>Name</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color w:val="0600FF"/>
          <w:sz w:val="18"/>
          <w:szCs w:val="18"/>
        </w:rPr>
        <w:t>For</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0000FF"/>
          <w:sz w:val="18"/>
          <w:szCs w:val="18"/>
        </w:rPr>
        <w:t>DateOfBirth</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RenderUsing</w:t>
      </w:r>
      <w:proofErr w:type="spellEnd"/>
      <w:r w:rsidRPr="00C03084">
        <w:rPr>
          <w:rFonts w:ascii="Courier New" w:eastAsia="Times New Roman" w:hAnsi="Courier New" w:cs="Courier New"/>
          <w:color w:val="000000"/>
          <w:sz w:val="18"/>
          <w:szCs w:val="18"/>
        </w:rPr>
        <w:t>(</w:t>
      </w:r>
      <w:proofErr w:type="gramEnd"/>
      <w:r w:rsidRPr="00C03084">
        <w:rPr>
          <w:rFonts w:ascii="Courier New" w:eastAsia="Times New Roman" w:hAnsi="Courier New" w:cs="Courier New"/>
          <w:color w:val="008000"/>
          <w:sz w:val="18"/>
          <w:szCs w:val="18"/>
        </w:rPr>
        <w:t>new</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ExcelGridRenderer</w:t>
      </w:r>
      <w:proofErr w:type="spellEnd"/>
      <w:r w:rsidRPr="00C03084">
        <w:rPr>
          <w:rFonts w:ascii="Courier New" w:eastAsia="Times New Roman" w:hAnsi="Courier New" w:cs="Courier New"/>
          <w:color w:val="008000"/>
          <w:sz w:val="18"/>
          <w:szCs w:val="18"/>
        </w:rPr>
        <w:t>&lt;</w:t>
      </w:r>
      <w:r w:rsidRPr="00C03084">
        <w:rPr>
          <w:rFonts w:ascii="Courier New" w:eastAsia="Times New Roman" w:hAnsi="Courier New" w:cs="Courier New"/>
          <w:color w:val="110000"/>
          <w:sz w:val="18"/>
          <w:szCs w:val="18"/>
        </w:rPr>
        <w:t>Person</w:t>
      </w:r>
      <w:r w:rsidRPr="00C03084">
        <w:rPr>
          <w:rFonts w:ascii="Courier New" w:eastAsia="Times New Roman" w:hAnsi="Courier New" w:cs="Courier New"/>
          <w:color w:val="008000"/>
          <w:sz w:val="18"/>
          <w:szCs w:val="18"/>
        </w:rPr>
        <w:t>&gt;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000000"/>
          <w:sz w:val="18"/>
          <w:szCs w:val="18"/>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Hopefully this brief introduction to </w:t>
      </w:r>
      <w:proofErr w:type="spellStart"/>
      <w:r w:rsidRPr="00C03084">
        <w:rPr>
          <w:rFonts w:eastAsia="Times New Roman" w:cs="Times New Roman"/>
          <w:color w:val="000000"/>
          <w:sz w:val="18"/>
          <w:szCs w:val="18"/>
        </w:rPr>
        <w:t>GridRenderers</w:t>
      </w:r>
      <w:proofErr w:type="spellEnd"/>
      <w:r w:rsidRPr="00C03084">
        <w:rPr>
          <w:rFonts w:eastAsia="Times New Roman" w:cs="Times New Roman"/>
          <w:color w:val="000000"/>
          <w:sz w:val="18"/>
          <w:szCs w:val="18"/>
        </w:rPr>
        <w:t xml:space="preserve"> and </w:t>
      </w:r>
      <w:proofErr w:type="spellStart"/>
      <w:r w:rsidRPr="00C03084">
        <w:rPr>
          <w:rFonts w:eastAsia="Times New Roman" w:cs="Times New Roman"/>
          <w:color w:val="000000"/>
          <w:sz w:val="18"/>
          <w:szCs w:val="18"/>
        </w:rPr>
        <w:t>GridModels</w:t>
      </w:r>
      <w:proofErr w:type="spellEnd"/>
      <w:r w:rsidRPr="00C03084">
        <w:rPr>
          <w:rFonts w:eastAsia="Times New Roman" w:cs="Times New Roman"/>
          <w:color w:val="000000"/>
          <w:sz w:val="18"/>
          <w:szCs w:val="18"/>
        </w:rPr>
        <w:t xml:space="preserve"> shows how it is possible to make your grids extendable and reusable.</w:t>
      </w:r>
      <w:r w:rsidRPr="00C03084">
        <w:rPr>
          <w:rFonts w:eastAsia="Times New Roman" w:cs="Times New Roman"/>
          <w:color w:val="000000"/>
          <w:sz w:val="18"/>
        </w:rPr>
        <w:t> </w:t>
      </w:r>
      <w:del w:id="0" w:author="Unknown" w:date="2009-02-28T16:00:00Z">
        <w:r w:rsidRPr="00C03084">
          <w:rPr>
            <w:rFonts w:eastAsia="Times New Roman" w:cs="Times New Roman"/>
            <w:color w:val="000000"/>
            <w:sz w:val="18"/>
            <w:szCs w:val="18"/>
          </w:rPr>
          <w:delText>In my next post I’m going to focus on Paging in more detail.</w:delText>
        </w:r>
      </w:del>
      <w:r w:rsidRPr="00C03084">
        <w:rPr>
          <w:rFonts w:eastAsia="Times New Roman" w:cs="Times New Roman"/>
          <w:color w:val="000000"/>
          <w:sz w:val="18"/>
          <w:szCs w:val="18"/>
        </w:rPr>
        <w:t xml:space="preserve">My next post covers working around some of the issues of the </w:t>
      </w:r>
      <w:proofErr w:type="spellStart"/>
      <w:r w:rsidRPr="00C03084">
        <w:rPr>
          <w:rFonts w:eastAsia="Times New Roman" w:cs="Times New Roman"/>
          <w:color w:val="000000"/>
          <w:sz w:val="18"/>
          <w:szCs w:val="18"/>
        </w:rPr>
        <w:t>WebForms</w:t>
      </w:r>
      <w:proofErr w:type="spellEnd"/>
      <w:r w:rsidRPr="00C03084">
        <w:rPr>
          <w:rFonts w:eastAsia="Times New Roman" w:cs="Times New Roman"/>
          <w:color w:val="000000"/>
          <w:sz w:val="18"/>
          <w:szCs w:val="18"/>
        </w:rPr>
        <w:t xml:space="preserve"> View Engine.</w:t>
      </w:r>
    </w:p>
    <w:p w:rsidR="00C03084" w:rsidRDefault="00C03084"/>
    <w:p w:rsidR="00C03084" w:rsidRPr="00C03084" w:rsidRDefault="00C03084" w:rsidP="00C03084">
      <w:pPr>
        <w:pBdr>
          <w:top w:val="single" w:sz="6" w:space="3" w:color="4169E1"/>
          <w:left w:val="single" w:sz="6" w:space="3" w:color="4169E1"/>
          <w:bottom w:val="single" w:sz="6" w:space="3" w:color="4169E1"/>
          <w:right w:val="single" w:sz="6" w:space="0" w:color="4169E1"/>
        </w:pBdr>
        <w:shd w:val="clear" w:color="auto" w:fill="95C8FA"/>
        <w:spacing w:after="150" w:line="240" w:lineRule="auto"/>
        <w:outlineLvl w:val="1"/>
        <w:rPr>
          <w:rFonts w:eastAsia="Times New Roman" w:cs="Times New Roman"/>
          <w:b/>
          <w:bCs/>
          <w:color w:val="FFFFFF"/>
          <w:sz w:val="21"/>
          <w:szCs w:val="21"/>
        </w:rPr>
      </w:pPr>
      <w:proofErr w:type="spellStart"/>
      <w:r w:rsidRPr="00C03084">
        <w:rPr>
          <w:rFonts w:eastAsia="Times New Roman" w:cs="Times New Roman"/>
          <w:b/>
          <w:bCs/>
          <w:color w:val="FFFFFF"/>
          <w:sz w:val="21"/>
          <w:szCs w:val="21"/>
        </w:rPr>
        <w:t>MvcContrib</w:t>
      </w:r>
      <w:proofErr w:type="spellEnd"/>
      <w:r w:rsidRPr="00C03084">
        <w:rPr>
          <w:rFonts w:eastAsia="Times New Roman" w:cs="Times New Roman"/>
          <w:b/>
          <w:bCs/>
          <w:color w:val="FFFFFF"/>
          <w:sz w:val="21"/>
          <w:szCs w:val="21"/>
        </w:rPr>
        <w:t xml:space="preserve"> Grid Part 4 - Limitations of the </w:t>
      </w:r>
      <w:proofErr w:type="spellStart"/>
      <w:r w:rsidRPr="00C03084">
        <w:rPr>
          <w:rFonts w:eastAsia="Times New Roman" w:cs="Times New Roman"/>
          <w:b/>
          <w:bCs/>
          <w:color w:val="FFFFFF"/>
          <w:sz w:val="21"/>
          <w:szCs w:val="21"/>
        </w:rPr>
        <w:t>WebFormsViewEngine</w:t>
      </w:r>
      <w:proofErr w:type="spellEnd"/>
    </w:p>
    <w:p w:rsidR="00C03084" w:rsidRPr="00C03084" w:rsidRDefault="00C03084" w:rsidP="00C03084">
      <w:pPr>
        <w:spacing w:after="0" w:line="240" w:lineRule="auto"/>
        <w:rPr>
          <w:rFonts w:eastAsia="Times New Roman" w:cs="Times New Roman"/>
          <w:color w:val="000000"/>
          <w:sz w:val="18"/>
          <w:szCs w:val="18"/>
        </w:rPr>
      </w:pPr>
      <w:r w:rsidRPr="00C03084">
        <w:rPr>
          <w:rFonts w:eastAsia="Times New Roman" w:cs="Times New Roman"/>
          <w:color w:val="000000"/>
          <w:sz w:val="18"/>
          <w:szCs w:val="18"/>
        </w:rPr>
        <w:t>February 28, 2009 – 4:58 pm</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is part 4 of a series about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w:t>
      </w:r>
    </w:p>
    <w:p w:rsidR="00C03084" w:rsidRPr="00C03084" w:rsidRDefault="00C03084" w:rsidP="00C03084">
      <w:pPr>
        <w:numPr>
          <w:ilvl w:val="0"/>
          <w:numId w:val="5"/>
        </w:numPr>
        <w:spacing w:before="100" w:beforeAutospacing="1" w:after="100" w:afterAutospacing="1" w:line="240" w:lineRule="auto"/>
        <w:rPr>
          <w:rFonts w:eastAsia="Times New Roman" w:cs="Times New Roman"/>
          <w:color w:val="000000"/>
          <w:sz w:val="18"/>
          <w:szCs w:val="18"/>
        </w:rPr>
      </w:pPr>
      <w:hyperlink r:id="rId22" w:history="1">
        <w:r w:rsidRPr="00C03084">
          <w:rPr>
            <w:rFonts w:eastAsia="Times New Roman" w:cs="Times New Roman"/>
            <w:color w:val="4169E1"/>
            <w:sz w:val="18"/>
            <w:u w:val="single"/>
          </w:rPr>
          <w:t>Part 1 - Introduction</w:t>
        </w:r>
      </w:hyperlink>
    </w:p>
    <w:p w:rsidR="00C03084" w:rsidRPr="00C03084" w:rsidRDefault="00C03084" w:rsidP="00C03084">
      <w:pPr>
        <w:numPr>
          <w:ilvl w:val="0"/>
          <w:numId w:val="5"/>
        </w:numPr>
        <w:spacing w:before="100" w:beforeAutospacing="1" w:after="100" w:afterAutospacing="1" w:line="240" w:lineRule="auto"/>
        <w:rPr>
          <w:rFonts w:eastAsia="Times New Roman" w:cs="Times New Roman"/>
          <w:color w:val="000000"/>
          <w:sz w:val="18"/>
          <w:szCs w:val="18"/>
        </w:rPr>
      </w:pPr>
      <w:hyperlink r:id="rId23" w:history="1">
        <w:r w:rsidRPr="00C03084">
          <w:rPr>
            <w:rFonts w:eastAsia="Times New Roman" w:cs="Times New Roman"/>
            <w:color w:val="4169E1"/>
            <w:sz w:val="18"/>
            <w:u w:val="single"/>
          </w:rPr>
          <w:t>Part 2 - New Syntax</w:t>
        </w:r>
      </w:hyperlink>
    </w:p>
    <w:p w:rsidR="00C03084" w:rsidRPr="00C03084" w:rsidRDefault="00C03084" w:rsidP="00C03084">
      <w:pPr>
        <w:numPr>
          <w:ilvl w:val="0"/>
          <w:numId w:val="5"/>
        </w:numPr>
        <w:spacing w:before="100" w:beforeAutospacing="1" w:after="100" w:afterAutospacing="1" w:line="240" w:lineRule="auto"/>
        <w:rPr>
          <w:rFonts w:eastAsia="Times New Roman" w:cs="Times New Roman"/>
          <w:color w:val="000000"/>
          <w:sz w:val="18"/>
          <w:szCs w:val="18"/>
        </w:rPr>
      </w:pPr>
      <w:hyperlink r:id="rId24" w:history="1">
        <w:r w:rsidRPr="00C03084">
          <w:rPr>
            <w:rFonts w:eastAsia="Times New Roman" w:cs="Times New Roman"/>
            <w:color w:val="4169E1"/>
            <w:sz w:val="18"/>
            <w:u w:val="single"/>
          </w:rPr>
          <w:t xml:space="preserve">Part 3 - </w:t>
        </w:r>
        <w:proofErr w:type="spellStart"/>
        <w:r w:rsidRPr="00C03084">
          <w:rPr>
            <w:rFonts w:eastAsia="Times New Roman" w:cs="Times New Roman"/>
            <w:color w:val="4169E1"/>
            <w:sz w:val="18"/>
            <w:u w:val="single"/>
          </w:rPr>
          <w:t>GridModels</w:t>
        </w:r>
        <w:proofErr w:type="spellEnd"/>
        <w:r w:rsidRPr="00C03084">
          <w:rPr>
            <w:rFonts w:eastAsia="Times New Roman" w:cs="Times New Roman"/>
            <w:color w:val="4169E1"/>
            <w:sz w:val="18"/>
            <w:u w:val="single"/>
          </w:rPr>
          <w:t xml:space="preserve"> and </w:t>
        </w:r>
        <w:proofErr w:type="spellStart"/>
        <w:r w:rsidRPr="00C03084">
          <w:rPr>
            <w:rFonts w:eastAsia="Times New Roman" w:cs="Times New Roman"/>
            <w:color w:val="4169E1"/>
            <w:sz w:val="18"/>
            <w:u w:val="single"/>
          </w:rPr>
          <w:t>GridRenderes</w:t>
        </w:r>
        <w:proofErr w:type="spellEnd"/>
      </w:hyperlink>
    </w:p>
    <w:p w:rsidR="00C03084" w:rsidRPr="00C03084" w:rsidRDefault="00C03084" w:rsidP="00C03084">
      <w:pPr>
        <w:numPr>
          <w:ilvl w:val="0"/>
          <w:numId w:val="5"/>
        </w:numPr>
        <w:spacing w:before="100" w:beforeAutospacing="1" w:after="100" w:afterAutospacing="1" w:line="240" w:lineRule="auto"/>
        <w:rPr>
          <w:rFonts w:eastAsia="Times New Roman" w:cs="Times New Roman"/>
          <w:color w:val="000000"/>
          <w:sz w:val="18"/>
          <w:szCs w:val="18"/>
        </w:rPr>
      </w:pPr>
      <w:hyperlink r:id="rId25" w:history="1">
        <w:r w:rsidRPr="00C03084">
          <w:rPr>
            <w:rFonts w:eastAsia="Times New Roman" w:cs="Times New Roman"/>
            <w:color w:val="4169E1"/>
            <w:sz w:val="18"/>
            <w:u w:val="single"/>
          </w:rPr>
          <w:t xml:space="preserve">Part 4 - Limitations of the </w:t>
        </w:r>
        <w:proofErr w:type="spellStart"/>
        <w:r w:rsidRPr="00C03084">
          <w:rPr>
            <w:rFonts w:eastAsia="Times New Roman" w:cs="Times New Roman"/>
            <w:color w:val="4169E1"/>
            <w:sz w:val="18"/>
            <w:u w:val="single"/>
          </w:rPr>
          <w:t>WebFormsViewEngine</w:t>
        </w:r>
        <w:proofErr w:type="spellEnd"/>
      </w:hyperlink>
    </w:p>
    <w:p w:rsidR="00C03084" w:rsidRPr="00C03084" w:rsidRDefault="00C03084" w:rsidP="00C03084">
      <w:pPr>
        <w:numPr>
          <w:ilvl w:val="0"/>
          <w:numId w:val="5"/>
        </w:numPr>
        <w:spacing w:before="100" w:beforeAutospacing="1" w:after="100" w:afterAutospacing="1" w:line="240" w:lineRule="auto"/>
        <w:rPr>
          <w:rFonts w:eastAsia="Times New Roman" w:cs="Times New Roman"/>
          <w:color w:val="000000"/>
          <w:sz w:val="18"/>
          <w:szCs w:val="18"/>
        </w:rPr>
      </w:pPr>
      <w:hyperlink r:id="rId26" w:history="1">
        <w:r w:rsidRPr="00C03084">
          <w:rPr>
            <w:rFonts w:eastAsia="Times New Roman" w:cs="Times New Roman"/>
            <w:color w:val="4169E1"/>
            <w:sz w:val="18"/>
            <w:u w:val="single"/>
          </w:rPr>
          <w:t>Part 5 - The Action Syntax</w:t>
        </w:r>
      </w:hyperlink>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 was recently asked a question by one of the other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w:t>
      </w:r>
      <w:proofErr w:type="spellStart"/>
      <w:r w:rsidRPr="00C03084">
        <w:rPr>
          <w:rFonts w:eastAsia="Times New Roman" w:cs="Times New Roman"/>
          <w:color w:val="000000"/>
          <w:sz w:val="18"/>
          <w:szCs w:val="18"/>
        </w:rPr>
        <w:t>comitters</w:t>
      </w:r>
      <w:proofErr w:type="spellEnd"/>
      <w:r w:rsidRPr="00C03084">
        <w:rPr>
          <w:rFonts w:eastAsia="Times New Roman" w:cs="Times New Roman"/>
          <w:color w:val="000000"/>
          <w:sz w:val="18"/>
          <w:szCs w:val="18"/>
        </w:rPr>
        <w:t>, Will Shaver, about why the</w:t>
      </w:r>
      <w:r w:rsidRPr="00C03084">
        <w:rPr>
          <w:rFonts w:eastAsia="Times New Roman" w:cs="Times New Roman"/>
          <w:color w:val="000000"/>
          <w:sz w:val="18"/>
        </w:rPr>
        <w:t> </w:t>
      </w:r>
      <w:proofErr w:type="spellStart"/>
      <w:r w:rsidRPr="00C03084">
        <w:rPr>
          <w:rFonts w:eastAsia="Times New Roman" w:cs="Times New Roman"/>
          <w:b/>
          <w:bCs/>
          <w:color w:val="000000"/>
          <w:sz w:val="18"/>
        </w:rPr>
        <w:t>ToString</w:t>
      </w:r>
      <w:proofErr w:type="spellEnd"/>
      <w:r w:rsidRPr="00C03084">
        <w:rPr>
          <w:rFonts w:eastAsia="Times New Roman" w:cs="Times New Roman"/>
          <w:color w:val="000000"/>
          <w:sz w:val="18"/>
        </w:rPr>
        <w:t> </w:t>
      </w:r>
      <w:r w:rsidRPr="00C03084">
        <w:rPr>
          <w:rFonts w:eastAsia="Times New Roman" w:cs="Times New Roman"/>
          <w:color w:val="000000"/>
          <w:sz w:val="18"/>
          <w:szCs w:val="18"/>
        </w:rPr>
        <w:t xml:space="preserve">method of the Grid does not return the HTML for the grid, but instead </w:t>
      </w:r>
      <w:proofErr w:type="gramStart"/>
      <w:r w:rsidRPr="00C03084">
        <w:rPr>
          <w:rFonts w:eastAsia="Times New Roman" w:cs="Times New Roman"/>
          <w:color w:val="000000"/>
          <w:sz w:val="18"/>
          <w:szCs w:val="18"/>
        </w:rPr>
        <w:t>writes</w:t>
      </w:r>
      <w:proofErr w:type="gramEnd"/>
      <w:r w:rsidRPr="00C03084">
        <w:rPr>
          <w:rFonts w:eastAsia="Times New Roman" w:cs="Times New Roman"/>
          <w:color w:val="000000"/>
          <w:sz w:val="18"/>
          <w:szCs w:val="18"/>
        </w:rPr>
        <w:t xml:space="preserve"> the html its internal </w:t>
      </w:r>
      <w:proofErr w:type="spellStart"/>
      <w:r w:rsidRPr="00C03084">
        <w:rPr>
          <w:rFonts w:eastAsia="Times New Roman" w:cs="Times New Roman"/>
          <w:color w:val="000000"/>
          <w:sz w:val="18"/>
          <w:szCs w:val="18"/>
        </w:rPr>
        <w:t>textwriter</w:t>
      </w:r>
      <w:proofErr w:type="spellEnd"/>
      <w:r w:rsidRPr="00C03084">
        <w:rPr>
          <w:rFonts w:eastAsia="Times New Roman" w:cs="Times New Roman"/>
          <w:color w:val="000000"/>
          <w:sz w:val="18"/>
          <w:szCs w:val="18"/>
        </w:rPr>
        <w:t xml:space="preserve"> and then returns null.</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This is the offending piece of code:</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public</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0600FF"/>
          <w:sz w:val="18"/>
          <w:szCs w:val="18"/>
        </w:rPr>
        <w:t>override</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0000"/>
          <w:sz w:val="18"/>
          <w:szCs w:val="18"/>
        </w:rPr>
        <w:t>string</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ToString</w:t>
      </w:r>
      <w:proofErr w:type="spellEnd"/>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t>_</w:t>
      </w:r>
      <w:proofErr w:type="spellStart"/>
      <w:proofErr w:type="gramStart"/>
      <w:r w:rsidRPr="00C03084">
        <w:rPr>
          <w:rFonts w:ascii="Courier New" w:eastAsia="Times New Roman" w:hAnsi="Courier New" w:cs="Courier New"/>
          <w:color w:val="110000"/>
          <w:sz w:val="18"/>
          <w:szCs w:val="18"/>
        </w:rPr>
        <w:t>gridModel.</w:t>
      </w:r>
      <w:r w:rsidRPr="00C03084">
        <w:rPr>
          <w:rFonts w:ascii="Courier New" w:eastAsia="Times New Roman" w:hAnsi="Courier New" w:cs="Courier New"/>
          <w:color w:val="0000FF"/>
          <w:sz w:val="18"/>
          <w:szCs w:val="18"/>
        </w:rPr>
        <w:t>Renderer</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0000FF"/>
          <w:sz w:val="18"/>
          <w:szCs w:val="18"/>
        </w:rPr>
        <w:t>Render</w:t>
      </w:r>
      <w:proofErr w:type="spellEnd"/>
      <w:r w:rsidRPr="00C03084">
        <w:rPr>
          <w:rFonts w:ascii="Courier New" w:eastAsia="Times New Roman" w:hAnsi="Courier New" w:cs="Courier New"/>
          <w:color w:val="000000"/>
          <w:sz w:val="18"/>
          <w:szCs w:val="18"/>
        </w:rPr>
        <w:t>(</w:t>
      </w:r>
      <w:proofErr w:type="gramEnd"/>
      <w:r w:rsidRPr="00C03084">
        <w:rPr>
          <w:rFonts w:ascii="Courier New" w:eastAsia="Times New Roman" w:hAnsi="Courier New" w:cs="Courier New"/>
          <w:color w:val="110000"/>
          <w:sz w:val="18"/>
          <w:szCs w:val="18"/>
        </w:rPr>
        <w:t>_</w:t>
      </w:r>
      <w:proofErr w:type="spellStart"/>
      <w:r w:rsidRPr="00C03084">
        <w:rPr>
          <w:rFonts w:ascii="Courier New" w:eastAsia="Times New Roman" w:hAnsi="Courier New" w:cs="Courier New"/>
          <w:color w:val="110000"/>
          <w:sz w:val="18"/>
          <w:szCs w:val="18"/>
        </w:rPr>
        <w:t>gridModel</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DataSource</w:t>
      </w:r>
      <w:proofErr w:type="spellEnd"/>
      <w:r w:rsidRPr="00C03084">
        <w:rPr>
          <w:rFonts w:ascii="Courier New" w:eastAsia="Times New Roman" w:hAnsi="Courier New" w:cs="Courier New"/>
          <w:color w:val="110000"/>
          <w:sz w:val="18"/>
          <w:szCs w:val="18"/>
        </w:rPr>
        <w:t>, _writer, context</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r>
      <w:proofErr w:type="gramStart"/>
      <w:r w:rsidRPr="00C03084">
        <w:rPr>
          <w:rFonts w:ascii="Courier New" w:eastAsia="Times New Roman" w:hAnsi="Courier New" w:cs="Courier New"/>
          <w:color w:val="0600FF"/>
          <w:sz w:val="18"/>
          <w:szCs w:val="18"/>
        </w:rPr>
        <w:t>return</w:t>
      </w:r>
      <w:proofErr w:type="gramEnd"/>
      <w:r w:rsidRPr="00C03084">
        <w:rPr>
          <w:rFonts w:ascii="Courier New" w:eastAsia="Times New Roman" w:hAnsi="Courier New" w:cs="Courier New"/>
          <w:color w:val="110000"/>
          <w:sz w:val="18"/>
          <w:szCs w:val="18"/>
        </w:rPr>
        <w:t xml:space="preserve"> null</w:t>
      </w:r>
      <w:r w:rsidRPr="00C03084">
        <w:rPr>
          <w:rFonts w:ascii="Courier New" w:eastAsia="Times New Roman" w:hAnsi="Courier New" w:cs="Courier New"/>
          <w:color w:val="008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000000"/>
          <w:sz w:val="18"/>
          <w:szCs w:val="18"/>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means that when </w:t>
      </w:r>
      <w:proofErr w:type="spellStart"/>
      <w:r w:rsidRPr="00C03084">
        <w:rPr>
          <w:rFonts w:eastAsia="Times New Roman" w:cs="Times New Roman"/>
          <w:color w:val="000000"/>
          <w:sz w:val="18"/>
          <w:szCs w:val="18"/>
        </w:rPr>
        <w:t>ToString</w:t>
      </w:r>
      <w:proofErr w:type="spellEnd"/>
      <w:r w:rsidRPr="00C03084">
        <w:rPr>
          <w:rFonts w:eastAsia="Times New Roman" w:cs="Times New Roman"/>
          <w:color w:val="000000"/>
          <w:sz w:val="18"/>
          <w:szCs w:val="18"/>
        </w:rPr>
        <w:t xml:space="preserve"> is called on the grid the </w:t>
      </w:r>
      <w:proofErr w:type="spellStart"/>
      <w:r w:rsidRPr="00C03084">
        <w:rPr>
          <w:rFonts w:eastAsia="Times New Roman" w:cs="Times New Roman"/>
          <w:color w:val="000000"/>
          <w:sz w:val="18"/>
          <w:szCs w:val="18"/>
        </w:rPr>
        <w:t>GridRenderer</w:t>
      </w:r>
      <w:proofErr w:type="spellEnd"/>
      <w:r w:rsidRPr="00C03084">
        <w:rPr>
          <w:rFonts w:eastAsia="Times New Roman" w:cs="Times New Roman"/>
          <w:color w:val="000000"/>
          <w:sz w:val="18"/>
          <w:szCs w:val="18"/>
        </w:rPr>
        <w:t xml:space="preserve"> will render the appropriate HTML to a </w:t>
      </w:r>
      <w:proofErr w:type="spellStart"/>
      <w:r w:rsidRPr="00C03084">
        <w:rPr>
          <w:rFonts w:eastAsia="Times New Roman" w:cs="Times New Roman"/>
          <w:color w:val="000000"/>
          <w:sz w:val="18"/>
          <w:szCs w:val="18"/>
        </w:rPr>
        <w:t>textwriter</w:t>
      </w:r>
      <w:proofErr w:type="spellEnd"/>
      <w:r w:rsidRPr="00C03084">
        <w:rPr>
          <w:rFonts w:eastAsia="Times New Roman" w:cs="Times New Roman"/>
          <w:color w:val="000000"/>
          <w:sz w:val="18"/>
          <w:szCs w:val="18"/>
        </w:rPr>
        <w:t xml:space="preserve"> (which is actually the HTTP Response output stream). From the end user’s perspective, this shouldn’t make a difference because it ‘appears’ that the grid is being rendered at the correct location:</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spellStart"/>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color w:val="9900CC"/>
          <w:sz w:val="18"/>
          <w:szCs w:val="18"/>
        </w:rPr>
        <w:t>People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proofErr w:type="spellStart"/>
      <w:r w:rsidRPr="00C03084">
        <w:rPr>
          <w:rFonts w:eastAsia="Times New Roman" w:cs="Times New Roman"/>
          <w:color w:val="000000"/>
          <w:sz w:val="18"/>
          <w:szCs w:val="18"/>
        </w:rPr>
        <w:t>ToString</w:t>
      </w:r>
      <w:proofErr w:type="spellEnd"/>
      <w:r w:rsidRPr="00C03084">
        <w:rPr>
          <w:rFonts w:eastAsia="Times New Roman" w:cs="Times New Roman"/>
          <w:color w:val="000000"/>
          <w:sz w:val="18"/>
          <w:szCs w:val="18"/>
        </w:rPr>
        <w:t xml:space="preserve"> is implicitly called at the end of the &lt;%= %&gt; block which causes the rendering to occur.</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What a silly way to create some html!</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Yes, it may seem like a strange way of doing things but there is actually a good reason for this. In order to support rendering Partials for parts of the grid it is necessary that the grid is</w:t>
      </w:r>
      <w:r w:rsidRPr="00C03084">
        <w:rPr>
          <w:rFonts w:eastAsia="Times New Roman" w:cs="Times New Roman"/>
          <w:color w:val="000000"/>
          <w:sz w:val="18"/>
        </w:rPr>
        <w:t> </w:t>
      </w:r>
      <w:r w:rsidRPr="00C03084">
        <w:rPr>
          <w:rFonts w:eastAsia="Times New Roman" w:cs="Times New Roman"/>
          <w:b/>
          <w:bCs/>
          <w:color w:val="000000"/>
          <w:sz w:val="18"/>
        </w:rPr>
        <w:t>written directly to the response stream</w:t>
      </w:r>
      <w:r w:rsidRPr="00C03084">
        <w:rPr>
          <w:rFonts w:eastAsia="Times New Roman" w:cs="Times New Roman"/>
          <w:color w:val="000000"/>
          <w:sz w:val="18"/>
        </w:rPr>
        <w:t> </w:t>
      </w:r>
      <w:r w:rsidRPr="00C03084">
        <w:rPr>
          <w:rFonts w:eastAsia="Times New Roman" w:cs="Times New Roman"/>
          <w:color w:val="000000"/>
          <w:sz w:val="18"/>
          <w:szCs w:val="18"/>
        </w:rPr>
        <w:t xml:space="preserve">due to limitations of the </w:t>
      </w:r>
      <w:proofErr w:type="spellStart"/>
      <w:r w:rsidRPr="00C03084">
        <w:rPr>
          <w:rFonts w:eastAsia="Times New Roman" w:cs="Times New Roman"/>
          <w:color w:val="000000"/>
          <w:sz w:val="18"/>
          <w:szCs w:val="18"/>
        </w:rPr>
        <w:t>WebForms</w:t>
      </w:r>
      <w:proofErr w:type="spellEnd"/>
      <w:r w:rsidRPr="00C03084">
        <w:rPr>
          <w:rFonts w:eastAsia="Times New Roman" w:cs="Times New Roman"/>
          <w:color w:val="000000"/>
          <w:sz w:val="18"/>
          <w:szCs w:val="18"/>
        </w:rPr>
        <w:t xml:space="preserve"> View Engine.</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 xml:space="preserve">What about passing a custom </w:t>
      </w:r>
      <w:proofErr w:type="spellStart"/>
      <w:r w:rsidRPr="00C03084">
        <w:rPr>
          <w:rFonts w:eastAsia="Times New Roman" w:cs="Times New Roman"/>
          <w:b/>
          <w:bCs/>
          <w:color w:val="000000"/>
          <w:sz w:val="36"/>
          <w:szCs w:val="36"/>
        </w:rPr>
        <w:t>TextWriter</w:t>
      </w:r>
      <w:proofErr w:type="spellEnd"/>
      <w:r w:rsidRPr="00C03084">
        <w:rPr>
          <w:rFonts w:eastAsia="Times New Roman" w:cs="Times New Roman"/>
          <w:b/>
          <w:bCs/>
          <w:color w:val="000000"/>
          <w:sz w:val="36"/>
          <w:szCs w:val="36"/>
        </w:rPr>
        <w:t xml:space="preserve"> to </w:t>
      </w:r>
      <w:proofErr w:type="spellStart"/>
      <w:r w:rsidRPr="00C03084">
        <w:rPr>
          <w:rFonts w:eastAsia="Times New Roman" w:cs="Times New Roman"/>
          <w:b/>
          <w:bCs/>
          <w:color w:val="000000"/>
          <w:sz w:val="36"/>
          <w:szCs w:val="36"/>
        </w:rPr>
        <w:t>IView.Render</w:t>
      </w:r>
      <w:proofErr w:type="spellEnd"/>
      <w:r w:rsidRPr="00C03084">
        <w:rPr>
          <w:rFonts w:eastAsia="Times New Roman" w:cs="Times New Roman"/>
          <w:b/>
          <w:bCs/>
          <w:color w:val="000000"/>
          <w:sz w:val="36"/>
          <w:szCs w:val="36"/>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ASP.NET MVC </w:t>
      </w:r>
      <w:proofErr w:type="spellStart"/>
      <w:r w:rsidRPr="00C03084">
        <w:rPr>
          <w:rFonts w:eastAsia="Times New Roman" w:cs="Times New Roman"/>
          <w:color w:val="000000"/>
          <w:sz w:val="18"/>
          <w:szCs w:val="18"/>
        </w:rPr>
        <w:t>IView</w:t>
      </w:r>
      <w:proofErr w:type="spellEnd"/>
      <w:r w:rsidRPr="00C03084">
        <w:rPr>
          <w:rFonts w:eastAsia="Times New Roman" w:cs="Times New Roman"/>
          <w:color w:val="000000"/>
          <w:sz w:val="18"/>
          <w:szCs w:val="18"/>
        </w:rPr>
        <w:t xml:space="preserve"> represents the view that will be rendered. Take a look at the signature for its Render method:</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proofErr w:type="gramStart"/>
      <w:r w:rsidRPr="00C03084">
        <w:rPr>
          <w:rFonts w:ascii="Courier New" w:eastAsia="Times New Roman" w:hAnsi="Courier New" w:cs="Courier New"/>
          <w:color w:val="0600FF"/>
          <w:sz w:val="18"/>
          <w:szCs w:val="18"/>
        </w:rPr>
        <w:t>void</w:t>
      </w:r>
      <w:proofErr w:type="gramEnd"/>
      <w:r w:rsidRPr="00C03084">
        <w:rPr>
          <w:rFonts w:ascii="Courier New" w:eastAsia="Times New Roman" w:hAnsi="Courier New" w:cs="Courier New"/>
          <w:color w:val="110000"/>
          <w:sz w:val="18"/>
          <w:szCs w:val="18"/>
        </w:rPr>
        <w:t xml:space="preserve"> Render</w:t>
      </w:r>
      <w:r w:rsidRPr="00C03084">
        <w:rPr>
          <w:rFonts w:ascii="Courier New" w:eastAsia="Times New Roman" w:hAnsi="Courier New" w:cs="Courier New"/>
          <w:color w:val="000000"/>
          <w:sz w:val="18"/>
          <w:szCs w:val="18"/>
        </w:rPr>
        <w:t>(</w:t>
      </w:r>
      <w:proofErr w:type="spellStart"/>
      <w:r w:rsidRPr="00C03084">
        <w:rPr>
          <w:rFonts w:ascii="Courier New" w:eastAsia="Times New Roman" w:hAnsi="Courier New" w:cs="Courier New"/>
          <w:color w:val="110000"/>
          <w:sz w:val="18"/>
          <w:szCs w:val="18"/>
        </w:rPr>
        <w:t>ViewContext</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viewContext</w:t>
      </w:r>
      <w:proofErr w:type="spellEnd"/>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TextWriter</w:t>
      </w:r>
      <w:proofErr w:type="spellEnd"/>
      <w:r w:rsidRPr="00C03084">
        <w:rPr>
          <w:rFonts w:ascii="Courier New" w:eastAsia="Times New Roman" w:hAnsi="Courier New" w:cs="Courier New"/>
          <w:color w:val="110000"/>
          <w:sz w:val="18"/>
          <w:szCs w:val="18"/>
        </w:rPr>
        <w:t xml:space="preserve"> writer</w:t>
      </w:r>
      <w:r w:rsidRPr="00C03084">
        <w:rPr>
          <w:rFonts w:ascii="Courier New" w:eastAsia="Times New Roman" w:hAnsi="Courier New" w:cs="Courier New"/>
          <w:color w:val="000000"/>
          <w:sz w:val="18"/>
          <w:szCs w:val="18"/>
        </w:rPr>
        <w:t>)</w:t>
      </w:r>
      <w:r w:rsidRPr="00C03084">
        <w:rPr>
          <w:rFonts w:ascii="Courier New" w:eastAsia="Times New Roman" w:hAnsi="Courier New" w:cs="Courier New"/>
          <w:color w:val="008000"/>
          <w:sz w:val="18"/>
          <w:szCs w:val="18"/>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You might think that it would be possible to pass a </w:t>
      </w:r>
      <w:proofErr w:type="spellStart"/>
      <w:r w:rsidRPr="00C03084">
        <w:rPr>
          <w:rFonts w:eastAsia="Times New Roman" w:cs="Times New Roman"/>
          <w:color w:val="000000"/>
          <w:sz w:val="18"/>
          <w:szCs w:val="18"/>
        </w:rPr>
        <w:t>StringWriter</w:t>
      </w:r>
      <w:proofErr w:type="spellEnd"/>
      <w:r w:rsidRPr="00C03084">
        <w:rPr>
          <w:rFonts w:eastAsia="Times New Roman" w:cs="Times New Roman"/>
          <w:color w:val="000000"/>
          <w:sz w:val="18"/>
          <w:szCs w:val="18"/>
        </w:rPr>
        <w:t xml:space="preserve"> to the Render method, capture the output of the partial view and then store it internally in the grid. Unfortunately, this isn’t possible. I’m guessing the </w:t>
      </w:r>
      <w:proofErr w:type="spellStart"/>
      <w:r w:rsidRPr="00C03084">
        <w:rPr>
          <w:rFonts w:eastAsia="Times New Roman" w:cs="Times New Roman"/>
          <w:color w:val="000000"/>
          <w:sz w:val="18"/>
          <w:szCs w:val="18"/>
        </w:rPr>
        <w:t>TextWriter</w:t>
      </w:r>
      <w:proofErr w:type="spellEnd"/>
      <w:r w:rsidRPr="00C03084">
        <w:rPr>
          <w:rFonts w:eastAsia="Times New Roman" w:cs="Times New Roman"/>
          <w:color w:val="000000"/>
          <w:sz w:val="18"/>
          <w:szCs w:val="18"/>
        </w:rPr>
        <w:t xml:space="preserve"> parameter here is a hook for a future extensibility point - the current implementation of </w:t>
      </w:r>
      <w:proofErr w:type="spellStart"/>
      <w:r w:rsidRPr="00C03084">
        <w:rPr>
          <w:rFonts w:eastAsia="Times New Roman" w:cs="Times New Roman"/>
          <w:color w:val="000000"/>
          <w:sz w:val="18"/>
          <w:szCs w:val="18"/>
        </w:rPr>
        <w:t>WebFormView</w:t>
      </w:r>
      <w:proofErr w:type="spellEnd"/>
      <w:r w:rsidRPr="00C03084">
        <w:rPr>
          <w:rFonts w:eastAsia="Times New Roman" w:cs="Times New Roman"/>
          <w:color w:val="000000"/>
          <w:sz w:val="18"/>
        </w:rPr>
        <w:t> </w:t>
      </w:r>
      <w:r w:rsidRPr="00C03084">
        <w:rPr>
          <w:rFonts w:eastAsia="Times New Roman" w:cs="Times New Roman"/>
          <w:b/>
          <w:bCs/>
          <w:color w:val="000000"/>
          <w:sz w:val="18"/>
        </w:rPr>
        <w:t>completely ignores the parameter.</w:t>
      </w:r>
      <w:r w:rsidRPr="00C03084">
        <w:rPr>
          <w:rFonts w:eastAsia="Times New Roman" w:cs="Times New Roman"/>
          <w:color w:val="000000"/>
          <w:sz w:val="18"/>
        </w:rPr>
        <w:t> </w:t>
      </w:r>
      <w:r w:rsidRPr="00C03084">
        <w:rPr>
          <w:rFonts w:eastAsia="Times New Roman" w:cs="Times New Roman"/>
          <w:color w:val="000000"/>
          <w:sz w:val="18"/>
          <w:szCs w:val="18"/>
        </w:rPr>
        <w:t xml:space="preserve">In fact, internally </w:t>
      </w:r>
      <w:proofErr w:type="spellStart"/>
      <w:r w:rsidRPr="00C03084">
        <w:rPr>
          <w:rFonts w:eastAsia="Times New Roman" w:cs="Times New Roman"/>
          <w:color w:val="000000"/>
          <w:sz w:val="18"/>
          <w:szCs w:val="18"/>
        </w:rPr>
        <w:t>WebFormView</w:t>
      </w:r>
      <w:proofErr w:type="spellEnd"/>
      <w:r w:rsidRPr="00C03084">
        <w:rPr>
          <w:rFonts w:eastAsia="Times New Roman" w:cs="Times New Roman"/>
          <w:color w:val="000000"/>
          <w:sz w:val="18"/>
          <w:szCs w:val="18"/>
        </w:rPr>
        <w:t xml:space="preserve"> has to make use of </w:t>
      </w:r>
      <w:proofErr w:type="spellStart"/>
      <w:r w:rsidRPr="00C03084">
        <w:rPr>
          <w:rFonts w:eastAsia="Times New Roman" w:cs="Times New Roman"/>
          <w:color w:val="000000"/>
          <w:sz w:val="18"/>
          <w:szCs w:val="18"/>
        </w:rPr>
        <w:t>HttpContext.Current</w:t>
      </w:r>
      <w:proofErr w:type="spellEnd"/>
      <w:r w:rsidRPr="00C03084">
        <w:rPr>
          <w:rFonts w:eastAsia="Times New Roman" w:cs="Times New Roman"/>
          <w:color w:val="000000"/>
          <w:sz w:val="18"/>
          <w:szCs w:val="18"/>
        </w:rPr>
        <w:t xml:space="preserve"> in order to work around the limitation of .</w:t>
      </w:r>
      <w:proofErr w:type="spellStart"/>
      <w:r w:rsidRPr="00C03084">
        <w:rPr>
          <w:rFonts w:eastAsia="Times New Roman" w:cs="Times New Roman"/>
          <w:color w:val="000000"/>
          <w:sz w:val="18"/>
          <w:szCs w:val="18"/>
        </w:rPr>
        <w:t>aspx</w:t>
      </w:r>
      <w:proofErr w:type="spellEnd"/>
      <w:r w:rsidRPr="00C03084">
        <w:rPr>
          <w:rFonts w:eastAsia="Times New Roman" w:cs="Times New Roman"/>
          <w:color w:val="000000"/>
          <w:sz w:val="18"/>
          <w:szCs w:val="18"/>
        </w:rPr>
        <w:t>/web forms.</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 xml:space="preserve">What about the </w:t>
      </w:r>
      <w:proofErr w:type="spellStart"/>
      <w:r w:rsidRPr="00C03084">
        <w:rPr>
          <w:rFonts w:eastAsia="Times New Roman" w:cs="Times New Roman"/>
          <w:b/>
          <w:bCs/>
          <w:color w:val="000000"/>
          <w:sz w:val="36"/>
          <w:szCs w:val="36"/>
        </w:rPr>
        <w:t>BlockRenderer</w:t>
      </w:r>
      <w:proofErr w:type="spellEnd"/>
      <w:r w:rsidRPr="00C03084">
        <w:rPr>
          <w:rFonts w:eastAsia="Times New Roman" w:cs="Times New Roman"/>
          <w:b/>
          <w:bCs/>
          <w:color w:val="000000"/>
          <w:sz w:val="36"/>
          <w:szCs w:val="36"/>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contains a class called the</w:t>
      </w:r>
      <w:r w:rsidRPr="00C03084">
        <w:rPr>
          <w:rFonts w:eastAsia="Times New Roman" w:cs="Times New Roman"/>
          <w:color w:val="000000"/>
          <w:sz w:val="18"/>
        </w:rPr>
        <w:t> </w:t>
      </w:r>
      <w:proofErr w:type="spellStart"/>
      <w:r w:rsidRPr="00C03084">
        <w:rPr>
          <w:rFonts w:eastAsia="Times New Roman" w:cs="Times New Roman"/>
          <w:color w:val="000000"/>
          <w:sz w:val="18"/>
          <w:szCs w:val="18"/>
        </w:rPr>
        <w:fldChar w:fldCharType="begin"/>
      </w:r>
      <w:r w:rsidRPr="00C03084">
        <w:rPr>
          <w:rFonts w:eastAsia="Times New Roman" w:cs="Times New Roman"/>
          <w:color w:val="000000"/>
          <w:sz w:val="18"/>
          <w:szCs w:val="18"/>
        </w:rPr>
        <w:instrText xml:space="preserve"> HYPERLINK "http://mvccontrib.googlecode.com/svn/trunk/src/MVCContrib/UI/BlockRenderer.cs" </w:instrText>
      </w:r>
      <w:r w:rsidRPr="00C03084">
        <w:rPr>
          <w:rFonts w:eastAsia="Times New Roman" w:cs="Times New Roman"/>
          <w:color w:val="000000"/>
          <w:sz w:val="18"/>
          <w:szCs w:val="18"/>
        </w:rPr>
        <w:fldChar w:fldCharType="separate"/>
      </w:r>
      <w:r w:rsidRPr="00C03084">
        <w:rPr>
          <w:rFonts w:eastAsia="Times New Roman" w:cs="Times New Roman"/>
          <w:color w:val="4169E1"/>
          <w:sz w:val="18"/>
          <w:u w:val="single"/>
        </w:rPr>
        <w:t>BlockRenderer</w:t>
      </w:r>
      <w:proofErr w:type="spellEnd"/>
      <w:r w:rsidRPr="00C03084">
        <w:rPr>
          <w:rFonts w:eastAsia="Times New Roman" w:cs="Times New Roman"/>
          <w:color w:val="000000"/>
          <w:sz w:val="18"/>
          <w:szCs w:val="18"/>
        </w:rPr>
        <w:fldChar w:fldCharType="end"/>
      </w:r>
      <w:r w:rsidRPr="00C03084">
        <w:rPr>
          <w:rFonts w:eastAsia="Times New Roman" w:cs="Times New Roman"/>
          <w:color w:val="000000"/>
          <w:sz w:val="18"/>
        </w:rPr>
        <w:t> </w:t>
      </w:r>
      <w:r w:rsidRPr="00C03084">
        <w:rPr>
          <w:rFonts w:eastAsia="Times New Roman" w:cs="Times New Roman"/>
          <w:color w:val="000000"/>
          <w:sz w:val="18"/>
          <w:szCs w:val="18"/>
        </w:rPr>
        <w:t xml:space="preserve">that can be used to capture the outputs of a view by making use of a Response Filter. While I could have used this approach, it suffers from several major flaws. In order for this approach to work, it is necessary to </w:t>
      </w:r>
      <w:proofErr w:type="gramStart"/>
      <w:r w:rsidRPr="00C03084">
        <w:rPr>
          <w:rFonts w:eastAsia="Times New Roman" w:cs="Times New Roman"/>
          <w:color w:val="000000"/>
          <w:sz w:val="18"/>
          <w:szCs w:val="18"/>
        </w:rPr>
        <w:t>Flush</w:t>
      </w:r>
      <w:proofErr w:type="gramEnd"/>
      <w:r w:rsidRPr="00C03084">
        <w:rPr>
          <w:rFonts w:eastAsia="Times New Roman" w:cs="Times New Roman"/>
          <w:color w:val="000000"/>
          <w:sz w:val="18"/>
          <w:szCs w:val="18"/>
        </w:rPr>
        <w:t xml:space="preserve"> the response stream before inserting the </w:t>
      </w:r>
      <w:proofErr w:type="spellStart"/>
      <w:r w:rsidRPr="00C03084">
        <w:rPr>
          <w:rFonts w:eastAsia="Times New Roman" w:cs="Times New Roman"/>
          <w:color w:val="000000"/>
          <w:sz w:val="18"/>
          <w:szCs w:val="18"/>
        </w:rPr>
        <w:t>CapturingResponseFilter</w:t>
      </w:r>
      <w:proofErr w:type="spellEnd"/>
      <w:r w:rsidRPr="00C03084">
        <w:rPr>
          <w:rFonts w:eastAsia="Times New Roman" w:cs="Times New Roman"/>
          <w:color w:val="000000"/>
          <w:sz w:val="18"/>
          <w:szCs w:val="18"/>
        </w:rPr>
        <w:t>. This causes problems if you’re trying to do anything funky with HTTP Headers, or even something as simple as trying to set the Content Type. Check out</w:t>
      </w:r>
      <w:r w:rsidRPr="00C03084">
        <w:rPr>
          <w:rFonts w:eastAsia="Times New Roman" w:cs="Times New Roman"/>
          <w:color w:val="000000"/>
          <w:sz w:val="18"/>
        </w:rPr>
        <w:t> </w:t>
      </w:r>
      <w:hyperlink r:id="rId27" w:history="1">
        <w:r w:rsidRPr="00C03084">
          <w:rPr>
            <w:rFonts w:eastAsia="Times New Roman" w:cs="Times New Roman"/>
            <w:color w:val="4169E1"/>
            <w:sz w:val="18"/>
            <w:u w:val="single"/>
          </w:rPr>
          <w:t>this post on the MVC Forums</w:t>
        </w:r>
      </w:hyperlink>
      <w:r w:rsidRPr="00C03084">
        <w:rPr>
          <w:rFonts w:eastAsia="Times New Roman" w:cs="Times New Roman"/>
          <w:color w:val="000000"/>
          <w:sz w:val="18"/>
        </w:rPr>
        <w:t> </w:t>
      </w:r>
      <w:r w:rsidRPr="00C03084">
        <w:rPr>
          <w:rFonts w:eastAsia="Times New Roman" w:cs="Times New Roman"/>
          <w:color w:val="000000"/>
          <w:sz w:val="18"/>
          <w:szCs w:val="18"/>
        </w:rPr>
        <w:t>for more details. There are other hacks that can be used, but none of them are ideal</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In the end I decided the least evil approach was to render to </w:t>
      </w:r>
      <w:proofErr w:type="spellStart"/>
      <w:r w:rsidRPr="00C03084">
        <w:rPr>
          <w:rFonts w:eastAsia="Times New Roman" w:cs="Times New Roman"/>
          <w:color w:val="000000"/>
          <w:sz w:val="18"/>
          <w:szCs w:val="18"/>
        </w:rPr>
        <w:t>Response.Output</w:t>
      </w:r>
      <w:proofErr w:type="spellEnd"/>
      <w:r w:rsidRPr="00C03084">
        <w:rPr>
          <w:rFonts w:eastAsia="Times New Roman" w:cs="Times New Roman"/>
          <w:color w:val="000000"/>
          <w:sz w:val="18"/>
          <w:szCs w:val="18"/>
        </w:rPr>
        <w:t xml:space="preserve"> from within </w:t>
      </w:r>
      <w:proofErr w:type="spellStart"/>
      <w:r w:rsidRPr="00C03084">
        <w:rPr>
          <w:rFonts w:eastAsia="Times New Roman" w:cs="Times New Roman"/>
          <w:color w:val="000000"/>
          <w:sz w:val="18"/>
          <w:szCs w:val="18"/>
        </w:rPr>
        <w:t>ToString</w:t>
      </w:r>
      <w:proofErr w:type="spellEnd"/>
      <w:r w:rsidRPr="00C03084">
        <w:rPr>
          <w:rFonts w:eastAsia="Times New Roman" w:cs="Times New Roman"/>
          <w:color w:val="000000"/>
          <w:sz w:val="18"/>
          <w:szCs w:val="18"/>
        </w:rPr>
        <w:t xml:space="preserve"> as it causes the fewest problems for the end user. Hopefully with the release of ASP.NET 4.0 the MVC Team will be allowed to make some changes to the underlying </w:t>
      </w:r>
      <w:proofErr w:type="spellStart"/>
      <w:r w:rsidRPr="00C03084">
        <w:rPr>
          <w:rFonts w:eastAsia="Times New Roman" w:cs="Times New Roman"/>
          <w:color w:val="000000"/>
          <w:sz w:val="18"/>
          <w:szCs w:val="18"/>
        </w:rPr>
        <w:t>WebForms</w:t>
      </w:r>
      <w:proofErr w:type="spellEnd"/>
      <w:r w:rsidRPr="00C03084">
        <w:rPr>
          <w:rFonts w:eastAsia="Times New Roman" w:cs="Times New Roman"/>
          <w:color w:val="000000"/>
          <w:sz w:val="18"/>
          <w:szCs w:val="18"/>
        </w:rPr>
        <w:t xml:space="preserve"> engine in order to make it possible to capture view output.</w:t>
      </w:r>
    </w:p>
    <w:p w:rsidR="00C03084" w:rsidRDefault="00C03084"/>
    <w:p w:rsidR="00C03084" w:rsidRPr="00C03084" w:rsidRDefault="00C03084" w:rsidP="00C03084">
      <w:pPr>
        <w:pBdr>
          <w:top w:val="single" w:sz="6" w:space="3" w:color="4169E1"/>
          <w:left w:val="single" w:sz="6" w:space="3" w:color="4169E1"/>
          <w:bottom w:val="single" w:sz="6" w:space="3" w:color="4169E1"/>
          <w:right w:val="single" w:sz="6" w:space="0" w:color="4169E1"/>
        </w:pBdr>
        <w:shd w:val="clear" w:color="auto" w:fill="95C8FA"/>
        <w:spacing w:after="150" w:line="240" w:lineRule="auto"/>
        <w:outlineLvl w:val="1"/>
        <w:rPr>
          <w:rFonts w:eastAsia="Times New Roman" w:cs="Times New Roman"/>
          <w:b/>
          <w:bCs/>
          <w:color w:val="FFFFFF"/>
          <w:sz w:val="21"/>
          <w:szCs w:val="21"/>
        </w:rPr>
      </w:pPr>
      <w:proofErr w:type="spellStart"/>
      <w:r w:rsidRPr="00C03084">
        <w:rPr>
          <w:rFonts w:eastAsia="Times New Roman" w:cs="Times New Roman"/>
          <w:b/>
          <w:bCs/>
          <w:color w:val="FFFFFF"/>
          <w:sz w:val="21"/>
          <w:szCs w:val="21"/>
        </w:rPr>
        <w:t>MvcContrib</w:t>
      </w:r>
      <w:proofErr w:type="spellEnd"/>
      <w:r w:rsidRPr="00C03084">
        <w:rPr>
          <w:rFonts w:eastAsia="Times New Roman" w:cs="Times New Roman"/>
          <w:b/>
          <w:bCs/>
          <w:color w:val="FFFFFF"/>
          <w:sz w:val="21"/>
          <w:szCs w:val="21"/>
        </w:rPr>
        <w:t xml:space="preserve"> Grid Part 5 - The Action Syntax</w:t>
      </w:r>
    </w:p>
    <w:p w:rsidR="00C03084" w:rsidRPr="00C03084" w:rsidRDefault="00C03084" w:rsidP="00C03084">
      <w:pPr>
        <w:spacing w:after="0" w:line="240" w:lineRule="auto"/>
        <w:rPr>
          <w:rFonts w:eastAsia="Times New Roman" w:cs="Times New Roman"/>
          <w:color w:val="000000"/>
          <w:sz w:val="18"/>
          <w:szCs w:val="18"/>
        </w:rPr>
      </w:pPr>
      <w:r w:rsidRPr="00C03084">
        <w:rPr>
          <w:rFonts w:eastAsia="Times New Roman" w:cs="Times New Roman"/>
          <w:color w:val="000000"/>
          <w:sz w:val="18"/>
          <w:szCs w:val="18"/>
        </w:rPr>
        <w:t>March 1, 2009 – 2:33 pm</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This is part 5 of a series about the new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w:t>
      </w:r>
    </w:p>
    <w:p w:rsidR="00C03084" w:rsidRPr="00C03084" w:rsidRDefault="00C03084" w:rsidP="00C03084">
      <w:pPr>
        <w:numPr>
          <w:ilvl w:val="0"/>
          <w:numId w:val="6"/>
        </w:numPr>
        <w:spacing w:before="100" w:beforeAutospacing="1" w:after="100" w:afterAutospacing="1" w:line="240" w:lineRule="auto"/>
        <w:rPr>
          <w:rFonts w:eastAsia="Times New Roman" w:cs="Times New Roman"/>
          <w:color w:val="000000"/>
          <w:sz w:val="18"/>
          <w:szCs w:val="18"/>
        </w:rPr>
      </w:pPr>
      <w:hyperlink r:id="rId28" w:history="1">
        <w:r w:rsidRPr="00C03084">
          <w:rPr>
            <w:rFonts w:eastAsia="Times New Roman" w:cs="Times New Roman"/>
            <w:color w:val="4169E1"/>
            <w:sz w:val="18"/>
            <w:u w:val="single"/>
          </w:rPr>
          <w:t>Part 1 - Introduction</w:t>
        </w:r>
      </w:hyperlink>
    </w:p>
    <w:p w:rsidR="00C03084" w:rsidRPr="00C03084" w:rsidRDefault="00C03084" w:rsidP="00C03084">
      <w:pPr>
        <w:numPr>
          <w:ilvl w:val="0"/>
          <w:numId w:val="6"/>
        </w:numPr>
        <w:spacing w:before="100" w:beforeAutospacing="1" w:after="100" w:afterAutospacing="1" w:line="240" w:lineRule="auto"/>
        <w:rPr>
          <w:rFonts w:eastAsia="Times New Roman" w:cs="Times New Roman"/>
          <w:color w:val="000000"/>
          <w:sz w:val="18"/>
          <w:szCs w:val="18"/>
        </w:rPr>
      </w:pPr>
      <w:hyperlink r:id="rId29" w:history="1">
        <w:r w:rsidRPr="00C03084">
          <w:rPr>
            <w:rFonts w:eastAsia="Times New Roman" w:cs="Times New Roman"/>
            <w:color w:val="4169E1"/>
            <w:sz w:val="18"/>
            <w:u w:val="single"/>
          </w:rPr>
          <w:t>Part 2 - New Syntax</w:t>
        </w:r>
      </w:hyperlink>
    </w:p>
    <w:p w:rsidR="00C03084" w:rsidRPr="00C03084" w:rsidRDefault="00C03084" w:rsidP="00C03084">
      <w:pPr>
        <w:numPr>
          <w:ilvl w:val="0"/>
          <w:numId w:val="6"/>
        </w:numPr>
        <w:spacing w:before="100" w:beforeAutospacing="1" w:after="100" w:afterAutospacing="1" w:line="240" w:lineRule="auto"/>
        <w:rPr>
          <w:rFonts w:eastAsia="Times New Roman" w:cs="Times New Roman"/>
          <w:color w:val="000000"/>
          <w:sz w:val="18"/>
          <w:szCs w:val="18"/>
        </w:rPr>
      </w:pPr>
      <w:hyperlink r:id="rId30" w:history="1">
        <w:r w:rsidRPr="00C03084">
          <w:rPr>
            <w:rFonts w:eastAsia="Times New Roman" w:cs="Times New Roman"/>
            <w:color w:val="4169E1"/>
            <w:sz w:val="18"/>
            <w:u w:val="single"/>
          </w:rPr>
          <w:t xml:space="preserve">Part 3 - </w:t>
        </w:r>
        <w:proofErr w:type="spellStart"/>
        <w:r w:rsidRPr="00C03084">
          <w:rPr>
            <w:rFonts w:eastAsia="Times New Roman" w:cs="Times New Roman"/>
            <w:color w:val="4169E1"/>
            <w:sz w:val="18"/>
            <w:u w:val="single"/>
          </w:rPr>
          <w:t>GridModels</w:t>
        </w:r>
        <w:proofErr w:type="spellEnd"/>
        <w:r w:rsidRPr="00C03084">
          <w:rPr>
            <w:rFonts w:eastAsia="Times New Roman" w:cs="Times New Roman"/>
            <w:color w:val="4169E1"/>
            <w:sz w:val="18"/>
            <w:u w:val="single"/>
          </w:rPr>
          <w:t xml:space="preserve"> and </w:t>
        </w:r>
        <w:proofErr w:type="spellStart"/>
        <w:r w:rsidRPr="00C03084">
          <w:rPr>
            <w:rFonts w:eastAsia="Times New Roman" w:cs="Times New Roman"/>
            <w:color w:val="4169E1"/>
            <w:sz w:val="18"/>
            <w:u w:val="single"/>
          </w:rPr>
          <w:t>GridRenderes</w:t>
        </w:r>
        <w:proofErr w:type="spellEnd"/>
      </w:hyperlink>
    </w:p>
    <w:p w:rsidR="00C03084" w:rsidRPr="00C03084" w:rsidRDefault="00C03084" w:rsidP="00C03084">
      <w:pPr>
        <w:numPr>
          <w:ilvl w:val="0"/>
          <w:numId w:val="6"/>
        </w:numPr>
        <w:spacing w:before="100" w:beforeAutospacing="1" w:after="100" w:afterAutospacing="1" w:line="240" w:lineRule="auto"/>
        <w:rPr>
          <w:rFonts w:eastAsia="Times New Roman" w:cs="Times New Roman"/>
          <w:color w:val="000000"/>
          <w:sz w:val="18"/>
          <w:szCs w:val="18"/>
        </w:rPr>
      </w:pPr>
      <w:hyperlink r:id="rId31" w:history="1">
        <w:r w:rsidRPr="00C03084">
          <w:rPr>
            <w:rFonts w:eastAsia="Times New Roman" w:cs="Times New Roman"/>
            <w:color w:val="4169E1"/>
            <w:sz w:val="18"/>
            <w:u w:val="single"/>
          </w:rPr>
          <w:t xml:space="preserve">Part 4 - Limitations of the </w:t>
        </w:r>
        <w:proofErr w:type="spellStart"/>
        <w:r w:rsidRPr="00C03084">
          <w:rPr>
            <w:rFonts w:eastAsia="Times New Roman" w:cs="Times New Roman"/>
            <w:color w:val="4169E1"/>
            <w:sz w:val="18"/>
            <w:u w:val="single"/>
          </w:rPr>
          <w:t>WebFormsViewEngine</w:t>
        </w:r>
        <w:proofErr w:type="spellEnd"/>
      </w:hyperlink>
    </w:p>
    <w:p w:rsidR="00C03084" w:rsidRPr="00C03084" w:rsidRDefault="00C03084" w:rsidP="00C03084">
      <w:pPr>
        <w:numPr>
          <w:ilvl w:val="0"/>
          <w:numId w:val="6"/>
        </w:numPr>
        <w:spacing w:before="100" w:beforeAutospacing="1" w:after="100" w:afterAutospacing="1" w:line="240" w:lineRule="auto"/>
        <w:rPr>
          <w:rFonts w:eastAsia="Times New Roman" w:cs="Times New Roman"/>
          <w:color w:val="000000"/>
          <w:sz w:val="18"/>
          <w:szCs w:val="18"/>
        </w:rPr>
      </w:pPr>
      <w:hyperlink r:id="rId32" w:history="1">
        <w:r w:rsidRPr="00C03084">
          <w:rPr>
            <w:rFonts w:eastAsia="Times New Roman" w:cs="Times New Roman"/>
            <w:color w:val="4169E1"/>
            <w:sz w:val="18"/>
            <w:u w:val="single"/>
          </w:rPr>
          <w:t>Part 5 - The Action Syntax</w:t>
        </w:r>
      </w:hyperlink>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rewritten </w:t>
      </w:r>
      <w:proofErr w:type="spellStart"/>
      <w:r w:rsidRPr="00C03084">
        <w:rPr>
          <w:rFonts w:eastAsia="Times New Roman" w:cs="Times New Roman"/>
          <w:color w:val="000000"/>
          <w:sz w:val="18"/>
          <w:szCs w:val="18"/>
        </w:rPr>
        <w:t>MvcContrib</w:t>
      </w:r>
      <w:proofErr w:type="spellEnd"/>
      <w:r w:rsidRPr="00C03084">
        <w:rPr>
          <w:rFonts w:eastAsia="Times New Roman" w:cs="Times New Roman"/>
          <w:color w:val="000000"/>
          <w:sz w:val="18"/>
          <w:szCs w:val="18"/>
        </w:rPr>
        <w:t xml:space="preserve"> grid now has an alternative syntax thanks to the work of</w:t>
      </w:r>
      <w:r w:rsidRPr="00C03084">
        <w:rPr>
          <w:rFonts w:eastAsia="Times New Roman" w:cs="Times New Roman"/>
          <w:color w:val="000000"/>
          <w:sz w:val="18"/>
        </w:rPr>
        <w:t> </w:t>
      </w:r>
      <w:hyperlink r:id="rId33" w:history="1">
        <w:r w:rsidRPr="00C03084">
          <w:rPr>
            <w:rFonts w:eastAsia="Times New Roman" w:cs="Times New Roman"/>
            <w:color w:val="4169E1"/>
            <w:sz w:val="18"/>
            <w:u w:val="single"/>
          </w:rPr>
          <w:t>Will Shaver</w:t>
        </w:r>
      </w:hyperlink>
      <w:r w:rsidRPr="00C03084">
        <w:rPr>
          <w:rFonts w:eastAsia="Times New Roman" w:cs="Times New Roman"/>
          <w:color w:val="000000"/>
          <w:sz w:val="18"/>
          <w:szCs w:val="18"/>
        </w:rPr>
        <w:t xml:space="preserve">. This syntax is called the ‘Action’ syntax as it makes heavy use of the </w:t>
      </w:r>
      <w:proofErr w:type="spellStart"/>
      <w:r w:rsidRPr="00C03084">
        <w:rPr>
          <w:rFonts w:eastAsia="Times New Roman" w:cs="Times New Roman"/>
          <w:color w:val="000000"/>
          <w:sz w:val="18"/>
          <w:szCs w:val="18"/>
        </w:rPr>
        <w:t>System.Action</w:t>
      </w:r>
      <w:proofErr w:type="spellEnd"/>
      <w:r w:rsidRPr="00C03084">
        <w:rPr>
          <w:rFonts w:eastAsia="Times New Roman" w:cs="Times New Roman"/>
          <w:color w:val="000000"/>
          <w:sz w:val="18"/>
          <w:szCs w:val="18"/>
        </w:rPr>
        <w:t xml:space="preserve"> delegate.</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 xml:space="preserve">Enabling the </w:t>
      </w:r>
      <w:proofErr w:type="spellStart"/>
      <w:r w:rsidRPr="00C03084">
        <w:rPr>
          <w:rFonts w:eastAsia="Times New Roman" w:cs="Times New Roman"/>
          <w:b/>
          <w:bCs/>
          <w:color w:val="000000"/>
          <w:sz w:val="36"/>
          <w:szCs w:val="36"/>
        </w:rPr>
        <w:t>ActionSyntax</w:t>
      </w:r>
      <w:proofErr w:type="spellEnd"/>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By default, the methods associated with the Action Syntax will not show up as they are extension methods that live in a different namespace to the rest of the grid. Out of the box only the default syntax will work. To enable the Action Syntax you’ll need to either import the</w:t>
      </w:r>
      <w:r w:rsidRPr="00C03084">
        <w:rPr>
          <w:rFonts w:eastAsia="Times New Roman" w:cs="Times New Roman"/>
          <w:color w:val="000000"/>
          <w:sz w:val="18"/>
        </w:rPr>
        <w:t> </w:t>
      </w:r>
      <w:proofErr w:type="spellStart"/>
      <w:r w:rsidRPr="00C03084">
        <w:rPr>
          <w:rFonts w:eastAsia="Times New Roman" w:cs="Times New Roman"/>
          <w:b/>
          <w:bCs/>
          <w:color w:val="000000"/>
          <w:sz w:val="18"/>
        </w:rPr>
        <w:t>MvcContrib.UI.Grid.ActionSyntax</w:t>
      </w:r>
      <w:proofErr w:type="spellEnd"/>
      <w:r w:rsidRPr="00C03084">
        <w:rPr>
          <w:rFonts w:eastAsia="Times New Roman" w:cs="Times New Roman"/>
          <w:color w:val="000000"/>
          <w:sz w:val="18"/>
        </w:rPr>
        <w:t> </w:t>
      </w:r>
      <w:r w:rsidRPr="00C03084">
        <w:rPr>
          <w:rFonts w:eastAsia="Times New Roman" w:cs="Times New Roman"/>
          <w:color w:val="000000"/>
          <w:sz w:val="18"/>
          <w:szCs w:val="18"/>
        </w:rPr>
        <w:t>namespace either in your .</w:t>
      </w:r>
      <w:proofErr w:type="spellStart"/>
      <w:r w:rsidRPr="00C03084">
        <w:rPr>
          <w:rFonts w:eastAsia="Times New Roman" w:cs="Times New Roman"/>
          <w:color w:val="000000"/>
          <w:sz w:val="18"/>
          <w:szCs w:val="18"/>
        </w:rPr>
        <w:t>aspx</w:t>
      </w:r>
      <w:proofErr w:type="spellEnd"/>
      <w:r w:rsidRPr="00C03084">
        <w:rPr>
          <w:rFonts w:eastAsia="Times New Roman" w:cs="Times New Roman"/>
          <w:color w:val="000000"/>
          <w:sz w:val="18"/>
          <w:szCs w:val="18"/>
        </w:rPr>
        <w:t xml:space="preserve"> view…</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Import Namespace</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CC0000"/>
          <w:sz w:val="18"/>
          <w:szCs w:val="18"/>
        </w:rPr>
        <w:t>"</w:t>
      </w:r>
      <w:proofErr w:type="spellStart"/>
      <w:r w:rsidRPr="00C03084">
        <w:rPr>
          <w:rFonts w:ascii="Courier New" w:eastAsia="Times New Roman" w:hAnsi="Courier New" w:cs="Courier New"/>
          <w:color w:val="CC0000"/>
          <w:sz w:val="18"/>
          <w:szCs w:val="18"/>
        </w:rPr>
        <w:t>MvcContrib.UI.Grid.ActionSyntax</w:t>
      </w:r>
      <w:proofErr w:type="spellEnd"/>
      <w:r w:rsidRPr="00C03084">
        <w:rPr>
          <w:rFonts w:ascii="Courier New" w:eastAsia="Times New Roman" w:hAnsi="Courier New" w:cs="Courier New"/>
          <w:color w:val="CC0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…or in your </w:t>
      </w:r>
      <w:proofErr w:type="spellStart"/>
      <w:r w:rsidRPr="00C03084">
        <w:rPr>
          <w:rFonts w:eastAsia="Times New Roman" w:cs="Times New Roman"/>
          <w:color w:val="000000"/>
          <w:sz w:val="18"/>
          <w:szCs w:val="18"/>
        </w:rPr>
        <w:t>web.config’s</w:t>
      </w:r>
      <w:proofErr w:type="spellEnd"/>
      <w:r w:rsidRPr="00C03084">
        <w:rPr>
          <w:rFonts w:eastAsia="Times New Roman" w:cs="Times New Roman"/>
          <w:color w:val="000000"/>
          <w:sz w:val="18"/>
          <w:szCs w:val="18"/>
        </w:rPr>
        <w:t xml:space="preserve"> namespace import section:</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&lt;system.web&gt;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proofErr w:type="gramStart"/>
      <w:r w:rsidRPr="00C03084">
        <w:rPr>
          <w:rFonts w:ascii="Courier New" w:eastAsia="Times New Roman" w:hAnsi="Courier New" w:cs="Courier New"/>
          <w:b/>
          <w:bCs/>
          <w:color w:val="000000"/>
          <w:sz w:val="18"/>
          <w:szCs w:val="18"/>
        </w:rPr>
        <w:t>pages</w:t>
      </w:r>
      <w:proofErr w:type="gramEnd"/>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proofErr w:type="gramStart"/>
      <w:r w:rsidRPr="00C03084">
        <w:rPr>
          <w:rFonts w:ascii="Courier New" w:eastAsia="Times New Roman" w:hAnsi="Courier New" w:cs="Courier New"/>
          <w:b/>
          <w:bCs/>
          <w:color w:val="000000"/>
          <w:sz w:val="18"/>
          <w:szCs w:val="18"/>
        </w:rPr>
        <w:t>namespaces</w:t>
      </w:r>
      <w:proofErr w:type="gramEnd"/>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&lt;add</w:t>
      </w:r>
      <w:r w:rsidRPr="00C03084">
        <w:rPr>
          <w:rFonts w:ascii="Courier New" w:eastAsia="Times New Roman" w:hAnsi="Courier New" w:cs="Courier New"/>
          <w:color w:val="009900"/>
          <w:sz w:val="18"/>
          <w:szCs w:val="18"/>
        </w:rPr>
        <w:t xml:space="preserve"> </w:t>
      </w:r>
      <w:r w:rsidRPr="00C03084">
        <w:rPr>
          <w:rFonts w:ascii="Courier New" w:eastAsia="Times New Roman" w:hAnsi="Courier New" w:cs="Courier New"/>
          <w:color w:val="000066"/>
          <w:sz w:val="18"/>
          <w:szCs w:val="18"/>
        </w:rPr>
        <w:t>namespace</w:t>
      </w:r>
      <w:r w:rsidRPr="00C03084">
        <w:rPr>
          <w:rFonts w:ascii="Courier New" w:eastAsia="Times New Roman" w:hAnsi="Courier New" w:cs="Courier New"/>
          <w:color w:val="009900"/>
          <w:sz w:val="18"/>
          <w:szCs w:val="18"/>
        </w:rPr>
        <w:t>=</w:t>
      </w:r>
      <w:r w:rsidRPr="00C03084">
        <w:rPr>
          <w:rFonts w:ascii="Courier New" w:eastAsia="Times New Roman" w:hAnsi="Courier New" w:cs="Courier New"/>
          <w:color w:val="FF0000"/>
          <w:sz w:val="18"/>
          <w:szCs w:val="18"/>
        </w:rPr>
        <w:t>"</w:t>
      </w:r>
      <w:proofErr w:type="spellStart"/>
      <w:r w:rsidRPr="00C03084">
        <w:rPr>
          <w:rFonts w:ascii="Courier New" w:eastAsia="Times New Roman" w:hAnsi="Courier New" w:cs="Courier New"/>
          <w:color w:val="FF0000"/>
          <w:sz w:val="18"/>
          <w:szCs w:val="18"/>
        </w:rPr>
        <w:t>MvcContrib.UI.Grid.ActionSyntax</w:t>
      </w:r>
      <w:proofErr w:type="spellEnd"/>
      <w:r w:rsidRPr="00C03084">
        <w:rPr>
          <w:rFonts w:ascii="Courier New" w:eastAsia="Times New Roman" w:hAnsi="Courier New" w:cs="Courier New"/>
          <w:color w:val="FF0000"/>
          <w:sz w:val="18"/>
          <w:szCs w:val="18"/>
        </w:rPr>
        <w:t>"</w:t>
      </w:r>
      <w:r w:rsidRPr="00C03084">
        <w:rPr>
          <w:rFonts w:ascii="Courier New" w:eastAsia="Times New Roman" w:hAnsi="Courier New" w:cs="Courier New"/>
          <w:color w:val="0099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&lt;/namespaces&gt;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&lt;/pages&gt;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&lt;/system.web&gt;</w:t>
      </w:r>
    </w:p>
    <w:p w:rsidR="00C03084" w:rsidRPr="00C03084" w:rsidRDefault="00C03084" w:rsidP="00C03084">
      <w:pPr>
        <w:spacing w:before="100" w:beforeAutospacing="1" w:after="100" w:afterAutospacing="1" w:line="240" w:lineRule="auto"/>
        <w:outlineLvl w:val="1"/>
        <w:rPr>
          <w:rFonts w:eastAsia="Times New Roman" w:cs="Times New Roman"/>
          <w:b/>
          <w:bCs/>
          <w:color w:val="000000"/>
          <w:sz w:val="36"/>
          <w:szCs w:val="36"/>
        </w:rPr>
      </w:pPr>
      <w:r w:rsidRPr="00C03084">
        <w:rPr>
          <w:rFonts w:eastAsia="Times New Roman" w:cs="Times New Roman"/>
          <w:b/>
          <w:bCs/>
          <w:color w:val="000000"/>
          <w:sz w:val="36"/>
          <w:szCs w:val="36"/>
        </w:rPr>
        <w:t>Comparing the two syntaxes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There are several differences between the two syntaxes. Here is a grid definition using the default syntax:</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t>.</w:t>
      </w:r>
      <w:proofErr w:type="gramStart"/>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Gender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Format</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"{0:d}"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proofErr w:type="gram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"View Person"</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CC0000"/>
          <w:sz w:val="18"/>
          <w:szCs w:val="18"/>
        </w:rPr>
        <w: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Partial</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CC0000"/>
          <w:sz w:val="18"/>
          <w:szCs w:val="18"/>
        </w:rPr>
        <w:t>"</w:t>
      </w:r>
      <w:proofErr w:type="spellStart"/>
      <w:r w:rsidRPr="00C03084">
        <w:rPr>
          <w:rFonts w:ascii="Courier New" w:eastAsia="Times New Roman" w:hAnsi="Courier New" w:cs="Courier New"/>
          <w:color w:val="CC0000"/>
          <w:sz w:val="18"/>
          <w:szCs w:val="18"/>
        </w:rPr>
        <w:t>ViewPersonPartial</w:t>
      </w:r>
      <w:proofErr w:type="spellEnd"/>
      <w:r w:rsidRPr="00C03084">
        <w:rPr>
          <w:rFonts w:ascii="Courier New" w:eastAsia="Times New Roman" w:hAnsi="Courier New" w:cs="Courier New"/>
          <w:color w:val="CC0000"/>
          <w:sz w:val="18"/>
          <w:szCs w:val="18"/>
        </w:rPr>
        <w: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FF6600"/>
          <w:sz w:val="18"/>
          <w:szCs w:val="18"/>
        </w:rPr>
        <w:t>//Example of using a Partial view for complex cells</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spellStart"/>
      <w:proofErr w:type="gramStart"/>
      <w:r w:rsidRPr="00C03084">
        <w:rPr>
          <w:rFonts w:ascii="Courier New" w:eastAsia="Times New Roman" w:hAnsi="Courier New" w:cs="Courier New"/>
          <w:color w:val="9900CC"/>
          <w:sz w:val="18"/>
          <w:szCs w:val="18"/>
        </w:rPr>
        <w:t>RowStart</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row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b/>
          <w:bCs/>
          <w:color w:val="990099"/>
          <w:sz w:val="18"/>
          <w:szCs w:val="18"/>
        </w:rPr>
        <w:t>string</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Format</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CC0000"/>
          <w:sz w:val="18"/>
          <w:szCs w:val="18"/>
        </w:rPr>
        <w:t>"&lt;</w:t>
      </w:r>
      <w:proofErr w:type="spellStart"/>
      <w:r w:rsidRPr="00C03084">
        <w:rPr>
          <w:rFonts w:ascii="Courier New" w:eastAsia="Times New Roman" w:hAnsi="Courier New" w:cs="Courier New"/>
          <w:color w:val="CC0000"/>
          <w:sz w:val="18"/>
          <w:szCs w:val="18"/>
        </w:rPr>
        <w:t>tr</w:t>
      </w:r>
      <w:proofErr w:type="spellEnd"/>
      <w:r w:rsidRPr="00C03084">
        <w:rPr>
          <w:rFonts w:ascii="Courier New" w:eastAsia="Times New Roman" w:hAnsi="Courier New" w:cs="Courier New"/>
          <w:color w:val="CC0000"/>
          <w:sz w:val="18"/>
          <w:szCs w:val="18"/>
        </w:rPr>
        <w:t>{0}&gt;"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row.</w:t>
      </w:r>
      <w:r w:rsidRPr="00C03084">
        <w:rPr>
          <w:rFonts w:ascii="Courier New" w:eastAsia="Times New Roman" w:hAnsi="Courier New" w:cs="Courier New"/>
          <w:color w:val="9900CC"/>
          <w:sz w:val="18"/>
          <w:szCs w:val="18"/>
        </w:rPr>
        <w:t>IsAlternate</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"style=\"</w:t>
      </w:r>
      <w:r w:rsidRPr="00C03084">
        <w:rPr>
          <w:rFonts w:ascii="Courier New" w:eastAsia="Times New Roman" w:hAnsi="Courier New" w:cs="Courier New"/>
          <w:color w:val="110000"/>
          <w:sz w:val="18"/>
          <w:szCs w:val="18"/>
        </w:rPr>
        <w:t>background-color</w:t>
      </w:r>
      <w:proofErr w:type="gramStart"/>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End"/>
      <w:r w:rsidRPr="00C03084">
        <w:rPr>
          <w:rFonts w:ascii="Courier New" w:eastAsia="Times New Roman" w:hAnsi="Courier New" w:cs="Courier New"/>
          <w:color w:val="110000"/>
          <w:sz w:val="18"/>
          <w:szCs w:val="18"/>
        </w:rPr>
        <w:t>CCDDCC\</w:t>
      </w:r>
      <w:r w:rsidRPr="00C03084">
        <w:rPr>
          <w:rFonts w:ascii="Courier New" w:eastAsia="Times New Roman" w:hAnsi="Courier New" w:cs="Courier New"/>
          <w:color w:val="CC0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Here we’re specifying that the</w:t>
      </w:r>
      <w:r w:rsidRPr="00C03084">
        <w:rPr>
          <w:rFonts w:eastAsia="Times New Roman" w:cs="Times New Roman"/>
          <w:color w:val="000000"/>
          <w:sz w:val="18"/>
        </w:rPr>
        <w:t> </w:t>
      </w:r>
      <w:r w:rsidRPr="00C03084">
        <w:rPr>
          <w:rFonts w:eastAsia="Times New Roman" w:cs="Times New Roman"/>
          <w:b/>
          <w:bCs/>
          <w:color w:val="000000"/>
          <w:sz w:val="18"/>
        </w:rPr>
        <w:t>View Person</w:t>
      </w:r>
      <w:r w:rsidRPr="00C03084">
        <w:rPr>
          <w:rFonts w:eastAsia="Times New Roman" w:cs="Times New Roman"/>
          <w:color w:val="000000"/>
          <w:sz w:val="18"/>
        </w:rPr>
        <w:t> </w:t>
      </w:r>
      <w:r w:rsidRPr="00C03084">
        <w:rPr>
          <w:rFonts w:eastAsia="Times New Roman" w:cs="Times New Roman"/>
          <w:color w:val="000000"/>
          <w:sz w:val="18"/>
          <w:szCs w:val="18"/>
        </w:rPr>
        <w:t xml:space="preserve">column is a custom column that should be rendered using a Partial View, and the start of every alternate row has a background </w:t>
      </w:r>
      <w:proofErr w:type="spellStart"/>
      <w:r w:rsidRPr="00C03084">
        <w:rPr>
          <w:rFonts w:eastAsia="Times New Roman" w:cs="Times New Roman"/>
          <w:color w:val="000000"/>
          <w:sz w:val="18"/>
          <w:szCs w:val="18"/>
        </w:rPr>
        <w:t>colour</w:t>
      </w:r>
      <w:proofErr w:type="spellEnd"/>
      <w:r w:rsidRPr="00C03084">
        <w:rPr>
          <w:rFonts w:eastAsia="Times New Roman" w:cs="Times New Roman"/>
          <w:color w:val="000000"/>
          <w:sz w:val="18"/>
          <w:szCs w:val="18"/>
        </w:rPr>
        <w: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Here is the same grid defined using the </w:t>
      </w:r>
      <w:proofErr w:type="spellStart"/>
      <w:r w:rsidRPr="00C03084">
        <w:rPr>
          <w:rFonts w:eastAsia="Times New Roman" w:cs="Times New Roman"/>
          <w:color w:val="000000"/>
          <w:sz w:val="18"/>
          <w:szCs w:val="18"/>
        </w:rPr>
        <w:t>ActionSyntax</w:t>
      </w:r>
      <w:proofErr w:type="spellEnd"/>
      <w:r w:rsidRPr="00C03084">
        <w:rPr>
          <w:rFonts w:eastAsia="Times New Roman" w:cs="Times New Roman"/>
          <w:color w:val="0000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Gender</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"View Person"</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CC0000"/>
          <w:sz w:val="18"/>
          <w:szCs w:val="18"/>
        </w:rPr>
        <w: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r w:rsidRPr="00C03084">
        <w:rPr>
          <w:rFonts w:ascii="Courier New" w:eastAsia="Times New Roman" w:hAnsi="Courier New" w:cs="Courier New"/>
          <w:color w:val="9900CC"/>
          <w:sz w:val="18"/>
          <w:szCs w:val="18"/>
        </w:rPr>
        <w:t>Action</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p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&lt;td style="font-</w:t>
      </w:r>
      <w:proofErr w:type="spellStart"/>
      <w:r w:rsidRPr="00C03084">
        <w:rPr>
          <w:rFonts w:ascii="Courier New" w:eastAsia="Times New Roman" w:hAnsi="Courier New" w:cs="Courier New"/>
          <w:color w:val="110000"/>
          <w:sz w:val="18"/>
          <w:szCs w:val="18"/>
        </w:rPr>
        <w:t>weight</w:t>
      </w:r>
      <w:proofErr w:type="gramStart"/>
      <w:r w:rsidRPr="00C03084">
        <w:rPr>
          <w:rFonts w:ascii="Courier New" w:eastAsia="Times New Roman" w:hAnsi="Courier New" w:cs="Courier New"/>
          <w:color w:val="110000"/>
          <w:sz w:val="18"/>
          <w:szCs w:val="18"/>
        </w:rPr>
        <w:t>:bold</w:t>
      </w:r>
      <w:proofErr w:type="spellEnd"/>
      <w:proofErr w:type="gramEnd"/>
      <w:r w:rsidRPr="00C03084">
        <w:rPr>
          <w:rFonts w:ascii="Courier New" w:eastAsia="Times New Roman" w:hAnsi="Courier New" w:cs="Courier New"/>
          <w:color w:val="11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t xml:space="preserve">                </w:t>
      </w: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ActionLink</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"View Person"</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"Show"</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FF"/>
          <w:sz w:val="18"/>
          <w:szCs w:val="18"/>
        </w:rPr>
        <w:t>new</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id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t xml:space="preserve">             &lt;/td&gt;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spellStart"/>
      <w:proofErr w:type="gramStart"/>
      <w:r w:rsidRPr="00C03084">
        <w:rPr>
          <w:rFonts w:ascii="Courier New" w:eastAsia="Times New Roman" w:hAnsi="Courier New" w:cs="Courier New"/>
          <w:color w:val="9900CC"/>
          <w:sz w:val="18"/>
          <w:szCs w:val="18"/>
        </w:rPr>
        <w:t>RowStart</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b/>
          <w:bCs/>
          <w:color w:val="006600"/>
          <w:sz w:val="18"/>
          <w:szCs w:val="18"/>
        </w:rPr>
        <w:t>(</w:t>
      </w:r>
      <w:proofErr w:type="spellStart"/>
      <w:r w:rsidRPr="00C03084">
        <w:rPr>
          <w:rFonts w:ascii="Courier New" w:eastAsia="Times New Roman" w:hAnsi="Courier New" w:cs="Courier New"/>
          <w:color w:val="110000"/>
          <w:sz w:val="18"/>
          <w:szCs w:val="18"/>
        </w:rPr>
        <w:t>p,row</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b/>
          <w:bCs/>
          <w:color w:val="990099"/>
          <w:sz w:val="18"/>
          <w:szCs w:val="18"/>
        </w:rPr>
        <w:t>if</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roofErr w:type="spellStart"/>
      <w:r w:rsidRPr="00C03084">
        <w:rPr>
          <w:rFonts w:ascii="Courier New" w:eastAsia="Times New Roman" w:hAnsi="Courier New" w:cs="Courier New"/>
          <w:color w:val="110000"/>
          <w:sz w:val="18"/>
          <w:szCs w:val="18"/>
        </w:rPr>
        <w:t>row.</w:t>
      </w:r>
      <w:r w:rsidRPr="00C03084">
        <w:rPr>
          <w:rFonts w:ascii="Courier New" w:eastAsia="Times New Roman" w:hAnsi="Courier New" w:cs="Courier New"/>
          <w:color w:val="9900CC"/>
          <w:sz w:val="18"/>
          <w:szCs w:val="18"/>
        </w:rPr>
        <w:t>IsAlternate</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&lt;</w:t>
      </w:r>
      <w:proofErr w:type="spellStart"/>
      <w:r w:rsidRPr="00C03084">
        <w:rPr>
          <w:rFonts w:ascii="Courier New" w:eastAsia="Times New Roman" w:hAnsi="Courier New" w:cs="Courier New"/>
          <w:color w:val="110000"/>
          <w:sz w:val="18"/>
          <w:szCs w:val="18"/>
        </w:rPr>
        <w:t>tr</w:t>
      </w:r>
      <w:proofErr w:type="spellEnd"/>
      <w:r w:rsidRPr="00C03084">
        <w:rPr>
          <w:rFonts w:ascii="Courier New" w:eastAsia="Times New Roman" w:hAnsi="Courier New" w:cs="Courier New"/>
          <w:color w:val="110000"/>
          <w:sz w:val="18"/>
          <w:szCs w:val="18"/>
        </w:rPr>
        <w:t xml:space="preserve"> style="background-color</w:t>
      </w:r>
      <w:proofErr w:type="gramStart"/>
      <w:r w:rsidRPr="00C03084">
        <w:rPr>
          <w:rFonts w:ascii="Courier New" w:eastAsia="Times New Roman" w:hAnsi="Courier New" w:cs="Courier New"/>
          <w:color w:val="110000"/>
          <w:sz w:val="18"/>
          <w:szCs w:val="18"/>
        </w:rPr>
        <w:t>:#</w:t>
      </w:r>
      <w:proofErr w:type="gramEnd"/>
      <w:r w:rsidRPr="00C03084">
        <w:rPr>
          <w:rFonts w:ascii="Courier New" w:eastAsia="Times New Roman" w:hAnsi="Courier New" w:cs="Courier New"/>
          <w:color w:val="110000"/>
          <w:sz w:val="18"/>
          <w:szCs w:val="18"/>
        </w:rPr>
        <w:t>CCDDCC"&gt;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proofErr w:type="gramStart"/>
      <w:r w:rsidRPr="00C03084">
        <w:rPr>
          <w:rFonts w:ascii="Courier New" w:eastAsia="Times New Roman" w:hAnsi="Courier New" w:cs="Courier New"/>
          <w:b/>
          <w:bCs/>
          <w:color w:val="0000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990099"/>
          <w:sz w:val="18"/>
          <w:szCs w:val="18"/>
        </w:rPr>
        <w:t>else</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&lt;</w:t>
      </w:r>
      <w:proofErr w:type="spellStart"/>
      <w:proofErr w:type="gramStart"/>
      <w:r w:rsidRPr="00C03084">
        <w:rPr>
          <w:rFonts w:ascii="Courier New" w:eastAsia="Times New Roman" w:hAnsi="Courier New" w:cs="Courier New"/>
          <w:color w:val="110000"/>
          <w:sz w:val="18"/>
          <w:szCs w:val="18"/>
        </w:rPr>
        <w:t>tr</w:t>
      </w:r>
      <w:proofErr w:type="spellEnd"/>
      <w:proofErr w:type="gramEnd"/>
      <w:r w:rsidRPr="00C03084">
        <w:rPr>
          <w:rFonts w:ascii="Courier New" w:eastAsia="Times New Roman" w:hAnsi="Courier New" w:cs="Courier New"/>
          <w:color w:val="11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Render</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Note the following differences:</w:t>
      </w:r>
    </w:p>
    <w:p w:rsidR="00C03084" w:rsidRPr="00C03084" w:rsidRDefault="00C03084" w:rsidP="00C03084">
      <w:pPr>
        <w:numPr>
          <w:ilvl w:val="0"/>
          <w:numId w:val="7"/>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w:t>
      </w:r>
      <w:proofErr w:type="spellStart"/>
      <w:r w:rsidRPr="00C03084">
        <w:rPr>
          <w:rFonts w:eastAsia="Times New Roman" w:cs="Times New Roman"/>
          <w:color w:val="000000"/>
          <w:sz w:val="18"/>
          <w:szCs w:val="18"/>
        </w:rPr>
        <w:t>ActionSyntax</w:t>
      </w:r>
      <w:proofErr w:type="spellEnd"/>
      <w:r w:rsidRPr="00C03084">
        <w:rPr>
          <w:rFonts w:eastAsia="Times New Roman" w:cs="Times New Roman"/>
          <w:color w:val="000000"/>
          <w:sz w:val="18"/>
          <w:szCs w:val="18"/>
        </w:rPr>
        <w:t xml:space="preserve"> requires the use of &lt;% %&gt; tags rather than &lt;%= %&gt; tags.</w:t>
      </w:r>
    </w:p>
    <w:p w:rsidR="00C03084" w:rsidRPr="00C03084" w:rsidRDefault="00C03084" w:rsidP="00C03084">
      <w:pPr>
        <w:numPr>
          <w:ilvl w:val="0"/>
          <w:numId w:val="7"/>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 xml:space="preserve">The </w:t>
      </w:r>
      <w:proofErr w:type="spellStart"/>
      <w:r w:rsidRPr="00C03084">
        <w:rPr>
          <w:rFonts w:eastAsia="Times New Roman" w:cs="Times New Roman"/>
          <w:color w:val="000000"/>
          <w:sz w:val="18"/>
          <w:szCs w:val="18"/>
        </w:rPr>
        <w:t>ActionSyntax</w:t>
      </w:r>
      <w:proofErr w:type="spellEnd"/>
      <w:r w:rsidRPr="00C03084">
        <w:rPr>
          <w:rFonts w:eastAsia="Times New Roman" w:cs="Times New Roman"/>
          <w:color w:val="000000"/>
          <w:sz w:val="18"/>
          <w:szCs w:val="18"/>
        </w:rPr>
        <w:t xml:space="preserve"> requires that you </w:t>
      </w:r>
      <w:proofErr w:type="spellStart"/>
      <w:r w:rsidRPr="00C03084">
        <w:rPr>
          <w:rFonts w:eastAsia="Times New Roman" w:cs="Times New Roman"/>
          <w:color w:val="000000"/>
          <w:sz w:val="18"/>
          <w:szCs w:val="18"/>
        </w:rPr>
        <w:t>end</w:t>
      </w:r>
      <w:proofErr w:type="spellEnd"/>
      <w:r w:rsidRPr="00C03084">
        <w:rPr>
          <w:rFonts w:eastAsia="Times New Roman" w:cs="Times New Roman"/>
          <w:color w:val="000000"/>
          <w:sz w:val="18"/>
          <w:szCs w:val="18"/>
        </w:rPr>
        <w:t xml:space="preserve"> your grid definition with a call to the Render method or</w:t>
      </w:r>
      <w:r w:rsidRPr="00C03084">
        <w:rPr>
          <w:rFonts w:eastAsia="Times New Roman" w:cs="Times New Roman"/>
          <w:color w:val="000000"/>
          <w:sz w:val="18"/>
        </w:rPr>
        <w:t> </w:t>
      </w:r>
      <w:r w:rsidRPr="00C03084">
        <w:rPr>
          <w:rFonts w:eastAsia="Times New Roman" w:cs="Times New Roman"/>
          <w:b/>
          <w:bCs/>
          <w:color w:val="000000"/>
          <w:sz w:val="18"/>
        </w:rPr>
        <w:t>the grid will not show up if you do not call Render.</w:t>
      </w:r>
    </w:p>
    <w:p w:rsidR="00C03084" w:rsidRPr="00C03084" w:rsidRDefault="00C03084" w:rsidP="00C03084">
      <w:pPr>
        <w:numPr>
          <w:ilvl w:val="0"/>
          <w:numId w:val="7"/>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You must terminate the call to Render with a semicolon</w:t>
      </w:r>
    </w:p>
    <w:p w:rsidR="00C03084" w:rsidRPr="00C03084" w:rsidRDefault="00C03084" w:rsidP="00C03084">
      <w:pPr>
        <w:numPr>
          <w:ilvl w:val="0"/>
          <w:numId w:val="7"/>
        </w:num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You can directly embed HTML in the grid definition rather than using strings or partial views</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Both syntaxes have their advantages and disadvantages but the end result is the same. You’re free to use whichever one you prefer.</w:t>
      </w:r>
    </w:p>
    <w:p w:rsidR="00C03084" w:rsidRPr="00C03084" w:rsidRDefault="00C03084" w:rsidP="00C03084">
      <w:pPr>
        <w:spacing w:before="100" w:beforeAutospacing="1" w:after="100" w:afterAutospacing="1" w:line="240" w:lineRule="auto"/>
        <w:rPr>
          <w:rFonts w:eastAsia="Times New Roman" w:cs="Times New Roman"/>
          <w:color w:val="000000"/>
          <w:sz w:val="18"/>
          <w:szCs w:val="18"/>
        </w:rPr>
      </w:pPr>
      <w:r w:rsidRPr="00C03084">
        <w:rPr>
          <w:rFonts w:eastAsia="Times New Roman" w:cs="Times New Roman"/>
          <w:color w:val="000000"/>
          <w:sz w:val="18"/>
          <w:szCs w:val="18"/>
        </w:rPr>
        <w:t>**Both the partial view/</w:t>
      </w:r>
      <w:proofErr w:type="spellStart"/>
      <w:r w:rsidRPr="00C03084">
        <w:rPr>
          <w:rFonts w:eastAsia="Times New Roman" w:cs="Times New Roman"/>
          <w:color w:val="000000"/>
          <w:sz w:val="18"/>
          <w:szCs w:val="18"/>
        </w:rPr>
        <w:t>actionsyntax</w:t>
      </w:r>
      <w:proofErr w:type="spellEnd"/>
      <w:r w:rsidRPr="00C03084">
        <w:rPr>
          <w:rFonts w:eastAsia="Times New Roman" w:cs="Times New Roman"/>
          <w:color w:val="000000"/>
          <w:sz w:val="18"/>
          <w:szCs w:val="18"/>
        </w:rPr>
        <w:t xml:space="preserve"> approach </w:t>
      </w:r>
      <w:proofErr w:type="gramStart"/>
      <w:r w:rsidRPr="00C03084">
        <w:rPr>
          <w:rFonts w:eastAsia="Times New Roman" w:cs="Times New Roman"/>
          <w:color w:val="000000"/>
          <w:sz w:val="18"/>
          <w:szCs w:val="18"/>
        </w:rPr>
        <w:t>are</w:t>
      </w:r>
      <w:proofErr w:type="gramEnd"/>
      <w:r w:rsidRPr="00C03084">
        <w:rPr>
          <w:rFonts w:eastAsia="Times New Roman" w:cs="Times New Roman"/>
          <w:color w:val="000000"/>
          <w:sz w:val="18"/>
          <w:szCs w:val="18"/>
        </w:rPr>
        <w:t xml:space="preserve"> designed only for complex column definitions. This example was quite contrived and you could achieve the same result with a far simpler approach:</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&lt;style type="text/</w:t>
      </w:r>
      <w:proofErr w:type="spellStart"/>
      <w:r w:rsidRPr="00C03084">
        <w:rPr>
          <w:rFonts w:ascii="Courier New" w:eastAsia="Times New Roman" w:hAnsi="Courier New" w:cs="Courier New"/>
          <w:color w:val="110000"/>
          <w:sz w:val="18"/>
          <w:szCs w:val="18"/>
        </w:rPr>
        <w:t>css</w:t>
      </w:r>
      <w:proofErr w:type="spellEnd"/>
      <w:r w:rsidRPr="00C03084">
        <w:rPr>
          <w:rFonts w:ascii="Courier New" w:eastAsia="Times New Roman" w:hAnsi="Courier New" w:cs="Courier New"/>
          <w:color w:val="110000"/>
          <w:sz w:val="18"/>
          <w:szCs w:val="18"/>
        </w:rPr>
        <w:t>"&gt;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w:t>
      </w:r>
      <w:proofErr w:type="spellStart"/>
      <w:r w:rsidRPr="00C03084">
        <w:rPr>
          <w:rFonts w:ascii="Courier New" w:eastAsia="Times New Roman" w:hAnsi="Courier New" w:cs="Courier New"/>
          <w:color w:val="110000"/>
          <w:sz w:val="18"/>
          <w:szCs w:val="18"/>
        </w:rPr>
        <w:t>gridrow_alternate</w:t>
      </w:r>
      <w:proofErr w:type="spellEnd"/>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 background</w:t>
      </w:r>
      <w:proofErr w:type="gramEnd"/>
      <w:r w:rsidRPr="00C03084">
        <w:rPr>
          <w:rFonts w:ascii="Courier New" w:eastAsia="Times New Roman" w:hAnsi="Courier New" w:cs="Courier New"/>
          <w:color w:val="110000"/>
          <w:sz w:val="18"/>
          <w:szCs w:val="18"/>
        </w:rPr>
        <w:t>-color:#CCDDCC;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&lt;/style&gt;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b/>
          <w:bCs/>
          <w:color w:val="000000"/>
          <w:sz w:val="18"/>
          <w:szCs w:val="18"/>
        </w:rPr>
        <w:t>&lt;%</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Grid</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Model</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t>.</w:t>
      </w:r>
      <w:proofErr w:type="gramStart"/>
      <w:r w:rsidRPr="00C03084">
        <w:rPr>
          <w:rFonts w:ascii="Courier New" w:eastAsia="Times New Roman" w:hAnsi="Courier New" w:cs="Courier New"/>
          <w:color w:val="9900CC"/>
          <w:sz w:val="18"/>
          <w:szCs w:val="18"/>
        </w:rPr>
        <w:t>Columns</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column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Named</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"Person ID"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Name</w:t>
      </w:r>
      <w:proofErr w:type="spellEnd"/>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Gender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x.</w:t>
      </w:r>
      <w:r w:rsidRPr="00C03084">
        <w:rPr>
          <w:rFonts w:ascii="Courier New" w:eastAsia="Times New Roman" w:hAnsi="Courier New" w:cs="Courier New"/>
          <w:color w:val="9900CC"/>
          <w:sz w:val="18"/>
          <w:szCs w:val="18"/>
        </w:rPr>
        <w:t>DateOfBirth</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w:t>
      </w:r>
      <w:proofErr w:type="gramStart"/>
      <w:r w:rsidRPr="00C03084">
        <w:rPr>
          <w:rFonts w:ascii="Courier New" w:eastAsia="Times New Roman" w:hAnsi="Courier New" w:cs="Courier New"/>
          <w:color w:val="9900CC"/>
          <w:sz w:val="18"/>
          <w:szCs w:val="18"/>
        </w:rPr>
        <w:t>Format</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"{0:d}"</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ab/>
      </w:r>
      <w:r w:rsidRPr="00C03084">
        <w:rPr>
          <w:rFonts w:ascii="Courier New" w:eastAsia="Times New Roman" w:hAnsi="Courier New" w:cs="Courier New"/>
          <w:color w:val="110000"/>
          <w:sz w:val="18"/>
          <w:szCs w:val="18"/>
        </w:rPr>
        <w:tab/>
      </w:r>
      <w:proofErr w:type="spellStart"/>
      <w:r w:rsidRPr="00C03084">
        <w:rPr>
          <w:rFonts w:ascii="Courier New" w:eastAsia="Times New Roman" w:hAnsi="Courier New" w:cs="Courier New"/>
          <w:color w:val="110000"/>
          <w:sz w:val="18"/>
          <w:szCs w:val="18"/>
        </w:rPr>
        <w:t>column.</w:t>
      </w:r>
      <w:r w:rsidRPr="00C03084">
        <w:rPr>
          <w:rFonts w:ascii="Courier New" w:eastAsia="Times New Roman" w:hAnsi="Courier New" w:cs="Courier New"/>
          <w:b/>
          <w:bCs/>
          <w:color w:val="990099"/>
          <w:sz w:val="18"/>
          <w:szCs w:val="18"/>
        </w:rPr>
        <w:t>For</w:t>
      </w:r>
      <w:proofErr w:type="spellEnd"/>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proofErr w:type="spellStart"/>
      <w:proofErr w:type="gramStart"/>
      <w:r w:rsidRPr="00C03084">
        <w:rPr>
          <w:rFonts w:ascii="Courier New" w:eastAsia="Times New Roman" w:hAnsi="Courier New" w:cs="Courier New"/>
          <w:color w:val="110000"/>
          <w:sz w:val="18"/>
          <w:szCs w:val="18"/>
        </w:rPr>
        <w:t>Html.</w:t>
      </w:r>
      <w:r w:rsidRPr="00C03084">
        <w:rPr>
          <w:rFonts w:ascii="Courier New" w:eastAsia="Times New Roman" w:hAnsi="Courier New" w:cs="Courier New"/>
          <w:color w:val="9900CC"/>
          <w:sz w:val="18"/>
          <w:szCs w:val="18"/>
        </w:rPr>
        <w:t>ActionLink</w:t>
      </w:r>
      <w:proofErr w:type="spellEnd"/>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CC0000"/>
          <w:sz w:val="18"/>
          <w:szCs w:val="18"/>
        </w:rPr>
        <w:t>"View Person"</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"Show"</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FF"/>
          <w:sz w:val="18"/>
          <w:szCs w:val="18"/>
        </w:rPr>
        <w:t>new</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id </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proofErr w:type="spellStart"/>
      <w:r w:rsidRPr="00C03084">
        <w:rPr>
          <w:rFonts w:ascii="Courier New" w:eastAsia="Times New Roman" w:hAnsi="Courier New" w:cs="Courier New"/>
          <w:color w:val="110000"/>
          <w:sz w:val="18"/>
          <w:szCs w:val="18"/>
        </w:rPr>
        <w:t>p.</w:t>
      </w:r>
      <w:r w:rsidRPr="00C03084">
        <w:rPr>
          <w:rFonts w:ascii="Courier New" w:eastAsia="Times New Roman" w:hAnsi="Courier New" w:cs="Courier New"/>
          <w:color w:val="9900CC"/>
          <w:sz w:val="18"/>
          <w:szCs w:val="18"/>
        </w:rPr>
        <w:t>Id</w:t>
      </w:r>
      <w:proofErr w:type="spellEnd"/>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9900CC"/>
          <w:sz w:val="18"/>
          <w:szCs w:val="18"/>
        </w:rPr>
        <w:t>Attributes</w:t>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x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FF"/>
          <w:sz w:val="18"/>
          <w:szCs w:val="18"/>
        </w:rPr>
        <w:t>new</w:t>
      </w:r>
      <w:r w:rsidRPr="00C03084">
        <w:rPr>
          <w:rFonts w:ascii="Courier New" w:eastAsia="Times New Roman" w:hAnsi="Courier New" w:cs="Courier New"/>
          <w:color w:val="110000"/>
          <w:sz w:val="18"/>
          <w:szCs w:val="18"/>
        </w:rPr>
        <w:t xml:space="preserve"> </w:t>
      </w:r>
      <w:proofErr w:type="gramStart"/>
      <w:r w:rsidRPr="00C03084">
        <w:rPr>
          <w:rFonts w:ascii="Courier New" w:eastAsia="Times New Roman" w:hAnsi="Courier New" w:cs="Courier New"/>
          <w:color w:val="110000"/>
          <w:sz w:val="18"/>
          <w:szCs w:val="18"/>
        </w:rPr>
        <w:t>Hash</w:t>
      </w:r>
      <w:r w:rsidRPr="00C03084">
        <w:rPr>
          <w:rFonts w:ascii="Courier New" w:eastAsia="Times New Roman" w:hAnsi="Courier New" w:cs="Courier New"/>
          <w:b/>
          <w:bCs/>
          <w:color w:val="006600"/>
          <w:sz w:val="18"/>
          <w:szCs w:val="18"/>
        </w:rPr>
        <w:t>(</w:t>
      </w:r>
      <w:proofErr w:type="gramEnd"/>
      <w:r w:rsidRPr="00C03084">
        <w:rPr>
          <w:rFonts w:ascii="Courier New" w:eastAsia="Times New Roman" w:hAnsi="Courier New" w:cs="Courier New"/>
          <w:color w:val="110000"/>
          <w:sz w:val="18"/>
          <w:szCs w:val="18"/>
        </w:rPr>
        <w:t xml:space="preserve">style </w:t>
      </w:r>
      <w:r w:rsidRPr="00C03084">
        <w:rPr>
          <w:rFonts w:ascii="Courier New" w:eastAsia="Times New Roman" w:hAnsi="Courier New" w:cs="Courier New"/>
          <w:b/>
          <w:bCs/>
          <w:color w:val="006600"/>
          <w:sz w:val="18"/>
          <w:szCs w:val="18"/>
        </w:rPr>
        <w:t>=&gt;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CC0000"/>
          <w:sz w:val="18"/>
          <w:szCs w:val="18"/>
        </w:rPr>
        <w:t>"font-</w:t>
      </w:r>
      <w:proofErr w:type="spellStart"/>
      <w:r w:rsidRPr="00C03084">
        <w:rPr>
          <w:rFonts w:ascii="Courier New" w:eastAsia="Times New Roman" w:hAnsi="Courier New" w:cs="Courier New"/>
          <w:color w:val="CC0000"/>
          <w:sz w:val="18"/>
          <w:szCs w:val="18"/>
        </w:rPr>
        <w:t>weight:bold</w:t>
      </w:r>
      <w:proofErr w:type="spellEnd"/>
      <w:r w:rsidRPr="00C03084">
        <w:rPr>
          <w:rFonts w:ascii="Courier New" w:eastAsia="Times New Roman" w:hAnsi="Courier New" w:cs="Courier New"/>
          <w:color w:val="CC0000"/>
          <w:sz w:val="18"/>
          <w:szCs w:val="18"/>
        </w:rPr>
        <w:t>"</w:t>
      </w:r>
      <w:r w:rsidRPr="00C03084">
        <w:rPr>
          <w:rFonts w:ascii="Courier New" w:eastAsia="Times New Roman" w:hAnsi="Courier New" w:cs="Courier New"/>
          <w:b/>
          <w:bCs/>
          <w:color w:val="006600"/>
          <w:sz w:val="18"/>
          <w:szCs w:val="18"/>
        </w:rPr>
        <w:t>));</w:t>
      </w:r>
    </w:p>
    <w:p w:rsidR="00C03084" w:rsidRPr="00C03084" w:rsidRDefault="00C03084" w:rsidP="00C030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color w:val="110000"/>
          <w:sz w:val="18"/>
          <w:szCs w:val="18"/>
        </w:rPr>
        <w:tab/>
      </w:r>
      <w:r w:rsidRPr="00C03084">
        <w:rPr>
          <w:rFonts w:ascii="Courier New" w:eastAsia="Times New Roman" w:hAnsi="Courier New" w:cs="Courier New"/>
          <w:b/>
          <w:bCs/>
          <w:color w:val="006600"/>
          <w:sz w:val="18"/>
          <w:szCs w:val="18"/>
        </w:rPr>
        <w:t>})</w:t>
      </w:r>
      <w:r w:rsidRPr="00C03084">
        <w:rPr>
          <w:rFonts w:ascii="Courier New" w:eastAsia="Times New Roman" w:hAnsi="Courier New" w:cs="Courier New"/>
          <w:color w:val="110000"/>
          <w:sz w:val="18"/>
          <w:szCs w:val="18"/>
        </w:rPr>
        <w:t xml:space="preserve"> </w:t>
      </w:r>
      <w:r w:rsidRPr="00C03084">
        <w:rPr>
          <w:rFonts w:ascii="Courier New" w:eastAsia="Times New Roman" w:hAnsi="Courier New" w:cs="Courier New"/>
          <w:b/>
          <w:bCs/>
          <w:color w:val="000000"/>
          <w:sz w:val="18"/>
          <w:szCs w:val="18"/>
        </w:rPr>
        <w:t>%&gt;</w:t>
      </w:r>
    </w:p>
    <w:p w:rsidR="00C03084" w:rsidRDefault="00C03084"/>
    <w:p w:rsidR="00C03084" w:rsidRDefault="00C03084">
      <w:r>
        <w:br w:type="page"/>
      </w:r>
    </w:p>
    <w:p w:rsidR="00C03084" w:rsidRDefault="00C03084" w:rsidP="00C03084">
      <w:pPr>
        <w:rPr>
          <w:rStyle w:val="author"/>
        </w:rPr>
      </w:pPr>
      <w:r>
        <w:rPr>
          <w:rStyle w:val="author"/>
        </w:rPr>
        <w:t>Credits:</w:t>
      </w:r>
    </w:p>
    <w:p w:rsidR="00C03084" w:rsidRPr="00C03084" w:rsidRDefault="00C03084" w:rsidP="00C03084">
      <w:hyperlink r:id="rId34" w:tooltip="View all posts by Jeremy Skinner" w:history="1">
        <w:r w:rsidRPr="00C03084">
          <w:rPr>
            <w:rStyle w:val="Hyperlink"/>
            <w:color w:val="auto"/>
            <w:u w:val="none"/>
          </w:rPr>
          <w:t>Jeremy Skinner</w:t>
        </w:r>
      </w:hyperlink>
      <w:r w:rsidRPr="00C03084">
        <w:rPr>
          <w:rStyle w:val="author"/>
        </w:rPr>
        <w:t xml:space="preserve"> </w:t>
      </w:r>
      <w:r w:rsidRPr="00C03084">
        <w:rPr>
          <w:rFonts w:cs="Tahoma"/>
          <w:position w:val="-6"/>
        </w:rPr>
        <w:t>http://www.jeremyskinner.co.uk</w:t>
      </w:r>
    </w:p>
    <w:sectPr w:rsidR="00C03084" w:rsidRPr="00C03084" w:rsidSect="00E96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F797D"/>
    <w:multiLevelType w:val="multilevel"/>
    <w:tmpl w:val="25E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253C3"/>
    <w:multiLevelType w:val="multilevel"/>
    <w:tmpl w:val="43E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A4E8F"/>
    <w:multiLevelType w:val="multilevel"/>
    <w:tmpl w:val="B51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913BB"/>
    <w:multiLevelType w:val="multilevel"/>
    <w:tmpl w:val="633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9527A3"/>
    <w:multiLevelType w:val="multilevel"/>
    <w:tmpl w:val="992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7D3086"/>
    <w:multiLevelType w:val="multilevel"/>
    <w:tmpl w:val="873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53311"/>
    <w:multiLevelType w:val="multilevel"/>
    <w:tmpl w:val="A13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03084"/>
    <w:rsid w:val="00271E81"/>
    <w:rsid w:val="00365ECC"/>
    <w:rsid w:val="00624574"/>
    <w:rsid w:val="00985FEA"/>
    <w:rsid w:val="00C03084"/>
    <w:rsid w:val="00E96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3E"/>
  </w:style>
  <w:style w:type="paragraph" w:styleId="Heading2">
    <w:name w:val="heading 2"/>
    <w:basedOn w:val="Normal"/>
    <w:link w:val="Heading2Char"/>
    <w:uiPriority w:val="9"/>
    <w:qFormat/>
    <w:rsid w:val="00C03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0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308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C03084"/>
    <w:rPr>
      <w:color w:val="0000FF"/>
      <w:u w:val="single"/>
    </w:rPr>
  </w:style>
  <w:style w:type="character" w:customStyle="1" w:styleId="apple-converted-space">
    <w:name w:val="apple-converted-space"/>
    <w:basedOn w:val="DefaultParagraphFont"/>
    <w:rsid w:val="00C03084"/>
  </w:style>
  <w:style w:type="character" w:styleId="Strong">
    <w:name w:val="Strong"/>
    <w:basedOn w:val="DefaultParagraphFont"/>
    <w:uiPriority w:val="22"/>
    <w:qFormat/>
    <w:rsid w:val="00C03084"/>
    <w:rPr>
      <w:b/>
      <w:bCs/>
    </w:rPr>
  </w:style>
  <w:style w:type="paragraph" w:styleId="HTMLPreformatted">
    <w:name w:val="HTML Preformatted"/>
    <w:basedOn w:val="Normal"/>
    <w:link w:val="HTMLPreformattedChar"/>
    <w:uiPriority w:val="99"/>
    <w:semiHidden/>
    <w:unhideWhenUsed/>
    <w:rsid w:val="00C0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084"/>
    <w:rPr>
      <w:rFonts w:ascii="Courier New" w:eastAsia="Times New Roman" w:hAnsi="Courier New" w:cs="Courier New"/>
      <w:sz w:val="20"/>
      <w:szCs w:val="20"/>
    </w:rPr>
  </w:style>
  <w:style w:type="character" w:customStyle="1" w:styleId="author">
    <w:name w:val="author"/>
    <w:basedOn w:val="DefaultParagraphFont"/>
    <w:rsid w:val="00C03084"/>
  </w:style>
  <w:style w:type="paragraph" w:styleId="NoSpacing">
    <w:name w:val="No Spacing"/>
    <w:uiPriority w:val="1"/>
    <w:qFormat/>
    <w:rsid w:val="00C03084"/>
    <w:pPr>
      <w:spacing w:after="0" w:line="240" w:lineRule="auto"/>
    </w:pPr>
  </w:style>
</w:styles>
</file>

<file path=word/webSettings.xml><?xml version="1.0" encoding="utf-8"?>
<w:webSettings xmlns:r="http://schemas.openxmlformats.org/officeDocument/2006/relationships" xmlns:w="http://schemas.openxmlformats.org/wordprocessingml/2006/main">
  <w:divs>
    <w:div w:id="247227403">
      <w:bodyDiv w:val="1"/>
      <w:marLeft w:val="0"/>
      <w:marRight w:val="0"/>
      <w:marTop w:val="0"/>
      <w:marBottom w:val="0"/>
      <w:divBdr>
        <w:top w:val="none" w:sz="0" w:space="0" w:color="auto"/>
        <w:left w:val="none" w:sz="0" w:space="0" w:color="auto"/>
        <w:bottom w:val="none" w:sz="0" w:space="0" w:color="auto"/>
        <w:right w:val="none" w:sz="0" w:space="0" w:color="auto"/>
      </w:divBdr>
      <w:divsChild>
        <w:div w:id="1668902403">
          <w:marLeft w:val="0"/>
          <w:marRight w:val="0"/>
          <w:marTop w:val="0"/>
          <w:marBottom w:val="0"/>
          <w:divBdr>
            <w:top w:val="none" w:sz="0" w:space="0" w:color="auto"/>
            <w:left w:val="none" w:sz="0" w:space="0" w:color="auto"/>
            <w:bottom w:val="none" w:sz="0" w:space="0" w:color="auto"/>
            <w:right w:val="none" w:sz="0" w:space="0" w:color="auto"/>
          </w:divBdr>
        </w:div>
        <w:div w:id="309750141">
          <w:marLeft w:val="0"/>
          <w:marRight w:val="0"/>
          <w:marTop w:val="0"/>
          <w:marBottom w:val="0"/>
          <w:divBdr>
            <w:top w:val="none" w:sz="0" w:space="0" w:color="auto"/>
            <w:left w:val="none" w:sz="0" w:space="0" w:color="auto"/>
            <w:bottom w:val="none" w:sz="0" w:space="0" w:color="auto"/>
            <w:right w:val="none" w:sz="0" w:space="0" w:color="auto"/>
          </w:divBdr>
          <w:divsChild>
            <w:div w:id="1461996328">
              <w:marLeft w:val="0"/>
              <w:marRight w:val="0"/>
              <w:marTop w:val="0"/>
              <w:marBottom w:val="360"/>
              <w:divBdr>
                <w:top w:val="single" w:sz="6" w:space="0" w:color="C0C0C0"/>
                <w:left w:val="single" w:sz="6" w:space="0" w:color="C0C0C0"/>
                <w:bottom w:val="single" w:sz="6" w:space="0" w:color="C0C0C0"/>
                <w:right w:val="single" w:sz="6" w:space="0" w:color="C0C0C0"/>
              </w:divBdr>
              <w:divsChild>
                <w:div w:id="1320422596">
                  <w:marLeft w:val="0"/>
                  <w:marRight w:val="0"/>
                  <w:marTop w:val="0"/>
                  <w:marBottom w:val="0"/>
                  <w:divBdr>
                    <w:top w:val="none" w:sz="0" w:space="0" w:color="auto"/>
                    <w:left w:val="none" w:sz="0" w:space="0" w:color="auto"/>
                    <w:bottom w:val="none" w:sz="0" w:space="0" w:color="auto"/>
                    <w:right w:val="none" w:sz="0" w:space="0" w:color="auto"/>
                  </w:divBdr>
                </w:div>
              </w:divsChild>
            </w:div>
            <w:div w:id="832601567">
              <w:marLeft w:val="0"/>
              <w:marRight w:val="0"/>
              <w:marTop w:val="0"/>
              <w:marBottom w:val="360"/>
              <w:divBdr>
                <w:top w:val="single" w:sz="6" w:space="0" w:color="C0C0C0"/>
                <w:left w:val="single" w:sz="6" w:space="0" w:color="C0C0C0"/>
                <w:bottom w:val="single" w:sz="6" w:space="0" w:color="C0C0C0"/>
                <w:right w:val="single" w:sz="6" w:space="0" w:color="C0C0C0"/>
              </w:divBdr>
              <w:divsChild>
                <w:div w:id="1663780793">
                  <w:marLeft w:val="0"/>
                  <w:marRight w:val="0"/>
                  <w:marTop w:val="0"/>
                  <w:marBottom w:val="0"/>
                  <w:divBdr>
                    <w:top w:val="none" w:sz="0" w:space="0" w:color="auto"/>
                    <w:left w:val="none" w:sz="0" w:space="0" w:color="auto"/>
                    <w:bottom w:val="none" w:sz="0" w:space="0" w:color="auto"/>
                    <w:right w:val="none" w:sz="0" w:space="0" w:color="auto"/>
                  </w:divBdr>
                </w:div>
              </w:divsChild>
            </w:div>
            <w:div w:id="431441581">
              <w:marLeft w:val="0"/>
              <w:marRight w:val="0"/>
              <w:marTop w:val="0"/>
              <w:marBottom w:val="360"/>
              <w:divBdr>
                <w:top w:val="single" w:sz="6" w:space="0" w:color="C0C0C0"/>
                <w:left w:val="single" w:sz="6" w:space="0" w:color="C0C0C0"/>
                <w:bottom w:val="single" w:sz="6" w:space="0" w:color="C0C0C0"/>
                <w:right w:val="single" w:sz="6" w:space="0" w:color="C0C0C0"/>
              </w:divBdr>
              <w:divsChild>
                <w:div w:id="270406388">
                  <w:marLeft w:val="0"/>
                  <w:marRight w:val="0"/>
                  <w:marTop w:val="0"/>
                  <w:marBottom w:val="0"/>
                  <w:divBdr>
                    <w:top w:val="none" w:sz="0" w:space="0" w:color="auto"/>
                    <w:left w:val="none" w:sz="0" w:space="0" w:color="auto"/>
                    <w:bottom w:val="none" w:sz="0" w:space="0" w:color="auto"/>
                    <w:right w:val="none" w:sz="0" w:space="0" w:color="auto"/>
                  </w:divBdr>
                </w:div>
              </w:divsChild>
            </w:div>
            <w:div w:id="1533689202">
              <w:marLeft w:val="0"/>
              <w:marRight w:val="0"/>
              <w:marTop w:val="0"/>
              <w:marBottom w:val="360"/>
              <w:divBdr>
                <w:top w:val="single" w:sz="6" w:space="0" w:color="C0C0C0"/>
                <w:left w:val="single" w:sz="6" w:space="0" w:color="C0C0C0"/>
                <w:bottom w:val="single" w:sz="6" w:space="0" w:color="C0C0C0"/>
                <w:right w:val="single" w:sz="6" w:space="0" w:color="C0C0C0"/>
              </w:divBdr>
              <w:divsChild>
                <w:div w:id="2075275220">
                  <w:marLeft w:val="0"/>
                  <w:marRight w:val="0"/>
                  <w:marTop w:val="0"/>
                  <w:marBottom w:val="0"/>
                  <w:divBdr>
                    <w:top w:val="none" w:sz="0" w:space="0" w:color="auto"/>
                    <w:left w:val="none" w:sz="0" w:space="0" w:color="auto"/>
                    <w:bottom w:val="none" w:sz="0" w:space="0" w:color="auto"/>
                    <w:right w:val="none" w:sz="0" w:space="0" w:color="auto"/>
                  </w:divBdr>
                </w:div>
              </w:divsChild>
            </w:div>
            <w:div w:id="1020471235">
              <w:marLeft w:val="0"/>
              <w:marRight w:val="0"/>
              <w:marTop w:val="0"/>
              <w:marBottom w:val="360"/>
              <w:divBdr>
                <w:top w:val="single" w:sz="6" w:space="0" w:color="C0C0C0"/>
                <w:left w:val="single" w:sz="6" w:space="0" w:color="C0C0C0"/>
                <w:bottom w:val="single" w:sz="6" w:space="0" w:color="C0C0C0"/>
                <w:right w:val="single" w:sz="6" w:space="0" w:color="C0C0C0"/>
              </w:divBdr>
              <w:divsChild>
                <w:div w:id="1381902904">
                  <w:marLeft w:val="0"/>
                  <w:marRight w:val="0"/>
                  <w:marTop w:val="0"/>
                  <w:marBottom w:val="0"/>
                  <w:divBdr>
                    <w:top w:val="none" w:sz="0" w:space="0" w:color="auto"/>
                    <w:left w:val="none" w:sz="0" w:space="0" w:color="auto"/>
                    <w:bottom w:val="none" w:sz="0" w:space="0" w:color="auto"/>
                    <w:right w:val="none" w:sz="0" w:space="0" w:color="auto"/>
                  </w:divBdr>
                </w:div>
              </w:divsChild>
            </w:div>
            <w:div w:id="1639408096">
              <w:marLeft w:val="0"/>
              <w:marRight w:val="0"/>
              <w:marTop w:val="0"/>
              <w:marBottom w:val="360"/>
              <w:divBdr>
                <w:top w:val="single" w:sz="6" w:space="0" w:color="C0C0C0"/>
                <w:left w:val="single" w:sz="6" w:space="0" w:color="C0C0C0"/>
                <w:bottom w:val="single" w:sz="6" w:space="0" w:color="C0C0C0"/>
                <w:right w:val="single" w:sz="6" w:space="0" w:color="C0C0C0"/>
              </w:divBdr>
              <w:divsChild>
                <w:div w:id="1803883704">
                  <w:marLeft w:val="0"/>
                  <w:marRight w:val="0"/>
                  <w:marTop w:val="0"/>
                  <w:marBottom w:val="0"/>
                  <w:divBdr>
                    <w:top w:val="none" w:sz="0" w:space="0" w:color="auto"/>
                    <w:left w:val="none" w:sz="0" w:space="0" w:color="auto"/>
                    <w:bottom w:val="none" w:sz="0" w:space="0" w:color="auto"/>
                    <w:right w:val="none" w:sz="0" w:space="0" w:color="auto"/>
                  </w:divBdr>
                </w:div>
              </w:divsChild>
            </w:div>
            <w:div w:id="1377461649">
              <w:marLeft w:val="0"/>
              <w:marRight w:val="0"/>
              <w:marTop w:val="0"/>
              <w:marBottom w:val="360"/>
              <w:divBdr>
                <w:top w:val="single" w:sz="6" w:space="0" w:color="C0C0C0"/>
                <w:left w:val="single" w:sz="6" w:space="0" w:color="C0C0C0"/>
                <w:bottom w:val="single" w:sz="6" w:space="0" w:color="C0C0C0"/>
                <w:right w:val="single" w:sz="6" w:space="0" w:color="C0C0C0"/>
              </w:divBdr>
              <w:divsChild>
                <w:div w:id="16820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1803">
      <w:bodyDiv w:val="1"/>
      <w:marLeft w:val="0"/>
      <w:marRight w:val="0"/>
      <w:marTop w:val="0"/>
      <w:marBottom w:val="0"/>
      <w:divBdr>
        <w:top w:val="none" w:sz="0" w:space="0" w:color="auto"/>
        <w:left w:val="none" w:sz="0" w:space="0" w:color="auto"/>
        <w:bottom w:val="none" w:sz="0" w:space="0" w:color="auto"/>
        <w:right w:val="none" w:sz="0" w:space="0" w:color="auto"/>
      </w:divBdr>
      <w:divsChild>
        <w:div w:id="1314874137">
          <w:marLeft w:val="0"/>
          <w:marRight w:val="0"/>
          <w:marTop w:val="0"/>
          <w:marBottom w:val="0"/>
          <w:divBdr>
            <w:top w:val="none" w:sz="0" w:space="0" w:color="auto"/>
            <w:left w:val="none" w:sz="0" w:space="0" w:color="auto"/>
            <w:bottom w:val="none" w:sz="0" w:space="0" w:color="auto"/>
            <w:right w:val="none" w:sz="0" w:space="0" w:color="auto"/>
          </w:divBdr>
        </w:div>
        <w:div w:id="2047562578">
          <w:marLeft w:val="0"/>
          <w:marRight w:val="0"/>
          <w:marTop w:val="0"/>
          <w:marBottom w:val="0"/>
          <w:divBdr>
            <w:top w:val="none" w:sz="0" w:space="0" w:color="auto"/>
            <w:left w:val="none" w:sz="0" w:space="0" w:color="auto"/>
            <w:bottom w:val="none" w:sz="0" w:space="0" w:color="auto"/>
            <w:right w:val="none" w:sz="0" w:space="0" w:color="auto"/>
          </w:divBdr>
          <w:divsChild>
            <w:div w:id="852766755">
              <w:marLeft w:val="0"/>
              <w:marRight w:val="0"/>
              <w:marTop w:val="0"/>
              <w:marBottom w:val="360"/>
              <w:divBdr>
                <w:top w:val="single" w:sz="6" w:space="0" w:color="C0C0C0"/>
                <w:left w:val="single" w:sz="6" w:space="0" w:color="C0C0C0"/>
                <w:bottom w:val="single" w:sz="6" w:space="0" w:color="C0C0C0"/>
                <w:right w:val="single" w:sz="6" w:space="0" w:color="C0C0C0"/>
              </w:divBdr>
              <w:divsChild>
                <w:div w:id="1183974348">
                  <w:marLeft w:val="0"/>
                  <w:marRight w:val="0"/>
                  <w:marTop w:val="0"/>
                  <w:marBottom w:val="0"/>
                  <w:divBdr>
                    <w:top w:val="none" w:sz="0" w:space="0" w:color="auto"/>
                    <w:left w:val="none" w:sz="0" w:space="0" w:color="auto"/>
                    <w:bottom w:val="none" w:sz="0" w:space="0" w:color="auto"/>
                    <w:right w:val="none" w:sz="0" w:space="0" w:color="auto"/>
                  </w:divBdr>
                </w:div>
              </w:divsChild>
            </w:div>
            <w:div w:id="1072922615">
              <w:marLeft w:val="0"/>
              <w:marRight w:val="0"/>
              <w:marTop w:val="0"/>
              <w:marBottom w:val="360"/>
              <w:divBdr>
                <w:top w:val="single" w:sz="6" w:space="0" w:color="C0C0C0"/>
                <w:left w:val="single" w:sz="6" w:space="0" w:color="C0C0C0"/>
                <w:bottom w:val="single" w:sz="6" w:space="0" w:color="C0C0C0"/>
                <w:right w:val="single" w:sz="6" w:space="0" w:color="C0C0C0"/>
              </w:divBdr>
              <w:divsChild>
                <w:div w:id="1006709851">
                  <w:marLeft w:val="0"/>
                  <w:marRight w:val="0"/>
                  <w:marTop w:val="0"/>
                  <w:marBottom w:val="0"/>
                  <w:divBdr>
                    <w:top w:val="none" w:sz="0" w:space="0" w:color="auto"/>
                    <w:left w:val="none" w:sz="0" w:space="0" w:color="auto"/>
                    <w:bottom w:val="none" w:sz="0" w:space="0" w:color="auto"/>
                    <w:right w:val="none" w:sz="0" w:space="0" w:color="auto"/>
                  </w:divBdr>
                </w:div>
              </w:divsChild>
            </w:div>
            <w:div w:id="307982227">
              <w:marLeft w:val="0"/>
              <w:marRight w:val="0"/>
              <w:marTop w:val="0"/>
              <w:marBottom w:val="360"/>
              <w:divBdr>
                <w:top w:val="single" w:sz="6" w:space="0" w:color="C0C0C0"/>
                <w:left w:val="single" w:sz="6" w:space="0" w:color="C0C0C0"/>
                <w:bottom w:val="single" w:sz="6" w:space="0" w:color="C0C0C0"/>
                <w:right w:val="single" w:sz="6" w:space="0" w:color="C0C0C0"/>
              </w:divBdr>
              <w:divsChild>
                <w:div w:id="12235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773">
      <w:bodyDiv w:val="1"/>
      <w:marLeft w:val="0"/>
      <w:marRight w:val="0"/>
      <w:marTop w:val="0"/>
      <w:marBottom w:val="0"/>
      <w:divBdr>
        <w:top w:val="none" w:sz="0" w:space="0" w:color="auto"/>
        <w:left w:val="none" w:sz="0" w:space="0" w:color="auto"/>
        <w:bottom w:val="none" w:sz="0" w:space="0" w:color="auto"/>
        <w:right w:val="none" w:sz="0" w:space="0" w:color="auto"/>
      </w:divBdr>
      <w:divsChild>
        <w:div w:id="233857122">
          <w:marLeft w:val="0"/>
          <w:marRight w:val="0"/>
          <w:marTop w:val="0"/>
          <w:marBottom w:val="0"/>
          <w:divBdr>
            <w:top w:val="none" w:sz="0" w:space="0" w:color="auto"/>
            <w:left w:val="none" w:sz="0" w:space="0" w:color="auto"/>
            <w:bottom w:val="none" w:sz="0" w:space="0" w:color="auto"/>
            <w:right w:val="none" w:sz="0" w:space="0" w:color="auto"/>
          </w:divBdr>
        </w:div>
        <w:div w:id="511266022">
          <w:marLeft w:val="0"/>
          <w:marRight w:val="0"/>
          <w:marTop w:val="0"/>
          <w:marBottom w:val="0"/>
          <w:divBdr>
            <w:top w:val="none" w:sz="0" w:space="0" w:color="auto"/>
            <w:left w:val="none" w:sz="0" w:space="0" w:color="auto"/>
            <w:bottom w:val="none" w:sz="0" w:space="0" w:color="auto"/>
            <w:right w:val="none" w:sz="0" w:space="0" w:color="auto"/>
          </w:divBdr>
        </w:div>
      </w:divsChild>
    </w:div>
    <w:div w:id="875971161">
      <w:bodyDiv w:val="1"/>
      <w:marLeft w:val="0"/>
      <w:marRight w:val="0"/>
      <w:marTop w:val="0"/>
      <w:marBottom w:val="0"/>
      <w:divBdr>
        <w:top w:val="none" w:sz="0" w:space="0" w:color="auto"/>
        <w:left w:val="none" w:sz="0" w:space="0" w:color="auto"/>
        <w:bottom w:val="none" w:sz="0" w:space="0" w:color="auto"/>
        <w:right w:val="none" w:sz="0" w:space="0" w:color="auto"/>
      </w:divBdr>
      <w:divsChild>
        <w:div w:id="2130929392">
          <w:marLeft w:val="0"/>
          <w:marRight w:val="0"/>
          <w:marTop w:val="0"/>
          <w:marBottom w:val="0"/>
          <w:divBdr>
            <w:top w:val="none" w:sz="0" w:space="0" w:color="auto"/>
            <w:left w:val="none" w:sz="0" w:space="0" w:color="auto"/>
            <w:bottom w:val="none" w:sz="0" w:space="0" w:color="auto"/>
            <w:right w:val="none" w:sz="0" w:space="0" w:color="auto"/>
          </w:divBdr>
        </w:div>
        <w:div w:id="1579905874">
          <w:marLeft w:val="0"/>
          <w:marRight w:val="0"/>
          <w:marTop w:val="0"/>
          <w:marBottom w:val="0"/>
          <w:divBdr>
            <w:top w:val="none" w:sz="0" w:space="0" w:color="auto"/>
            <w:left w:val="none" w:sz="0" w:space="0" w:color="auto"/>
            <w:bottom w:val="none" w:sz="0" w:space="0" w:color="auto"/>
            <w:right w:val="none" w:sz="0" w:space="0" w:color="auto"/>
          </w:divBdr>
          <w:divsChild>
            <w:div w:id="1037390057">
              <w:marLeft w:val="0"/>
              <w:marRight w:val="0"/>
              <w:marTop w:val="0"/>
              <w:marBottom w:val="360"/>
              <w:divBdr>
                <w:top w:val="single" w:sz="6" w:space="0" w:color="C0C0C0"/>
                <w:left w:val="single" w:sz="6" w:space="0" w:color="C0C0C0"/>
                <w:bottom w:val="single" w:sz="6" w:space="0" w:color="C0C0C0"/>
                <w:right w:val="single" w:sz="6" w:space="0" w:color="C0C0C0"/>
              </w:divBdr>
              <w:divsChild>
                <w:div w:id="1734548660">
                  <w:marLeft w:val="0"/>
                  <w:marRight w:val="0"/>
                  <w:marTop w:val="0"/>
                  <w:marBottom w:val="0"/>
                  <w:divBdr>
                    <w:top w:val="none" w:sz="0" w:space="0" w:color="auto"/>
                    <w:left w:val="none" w:sz="0" w:space="0" w:color="auto"/>
                    <w:bottom w:val="none" w:sz="0" w:space="0" w:color="auto"/>
                    <w:right w:val="none" w:sz="0" w:space="0" w:color="auto"/>
                  </w:divBdr>
                </w:div>
              </w:divsChild>
            </w:div>
            <w:div w:id="1694191594">
              <w:marLeft w:val="0"/>
              <w:marRight w:val="0"/>
              <w:marTop w:val="0"/>
              <w:marBottom w:val="360"/>
              <w:divBdr>
                <w:top w:val="single" w:sz="6" w:space="0" w:color="C0C0C0"/>
                <w:left w:val="single" w:sz="6" w:space="0" w:color="C0C0C0"/>
                <w:bottom w:val="single" w:sz="6" w:space="0" w:color="C0C0C0"/>
                <w:right w:val="single" w:sz="6" w:space="0" w:color="C0C0C0"/>
              </w:divBdr>
              <w:divsChild>
                <w:div w:id="249048533">
                  <w:marLeft w:val="0"/>
                  <w:marRight w:val="0"/>
                  <w:marTop w:val="0"/>
                  <w:marBottom w:val="0"/>
                  <w:divBdr>
                    <w:top w:val="none" w:sz="0" w:space="0" w:color="auto"/>
                    <w:left w:val="none" w:sz="0" w:space="0" w:color="auto"/>
                    <w:bottom w:val="none" w:sz="0" w:space="0" w:color="auto"/>
                    <w:right w:val="none" w:sz="0" w:space="0" w:color="auto"/>
                  </w:divBdr>
                </w:div>
              </w:divsChild>
            </w:div>
            <w:div w:id="1813058207">
              <w:marLeft w:val="0"/>
              <w:marRight w:val="0"/>
              <w:marTop w:val="0"/>
              <w:marBottom w:val="360"/>
              <w:divBdr>
                <w:top w:val="single" w:sz="6" w:space="0" w:color="C0C0C0"/>
                <w:left w:val="single" w:sz="6" w:space="0" w:color="C0C0C0"/>
                <w:bottom w:val="single" w:sz="6" w:space="0" w:color="C0C0C0"/>
                <w:right w:val="single" w:sz="6" w:space="0" w:color="C0C0C0"/>
              </w:divBdr>
              <w:divsChild>
                <w:div w:id="1709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179">
      <w:bodyDiv w:val="1"/>
      <w:marLeft w:val="0"/>
      <w:marRight w:val="0"/>
      <w:marTop w:val="0"/>
      <w:marBottom w:val="0"/>
      <w:divBdr>
        <w:top w:val="none" w:sz="0" w:space="0" w:color="auto"/>
        <w:left w:val="none" w:sz="0" w:space="0" w:color="auto"/>
        <w:bottom w:val="none" w:sz="0" w:space="0" w:color="auto"/>
        <w:right w:val="none" w:sz="0" w:space="0" w:color="auto"/>
      </w:divBdr>
      <w:divsChild>
        <w:div w:id="412581590">
          <w:marLeft w:val="0"/>
          <w:marRight w:val="0"/>
          <w:marTop w:val="0"/>
          <w:marBottom w:val="0"/>
          <w:divBdr>
            <w:top w:val="none" w:sz="0" w:space="0" w:color="auto"/>
            <w:left w:val="none" w:sz="0" w:space="0" w:color="auto"/>
            <w:bottom w:val="none" w:sz="0" w:space="0" w:color="auto"/>
            <w:right w:val="none" w:sz="0" w:space="0" w:color="auto"/>
          </w:divBdr>
        </w:div>
        <w:div w:id="1775711032">
          <w:marLeft w:val="0"/>
          <w:marRight w:val="0"/>
          <w:marTop w:val="0"/>
          <w:marBottom w:val="0"/>
          <w:divBdr>
            <w:top w:val="none" w:sz="0" w:space="0" w:color="auto"/>
            <w:left w:val="none" w:sz="0" w:space="0" w:color="auto"/>
            <w:bottom w:val="none" w:sz="0" w:space="0" w:color="auto"/>
            <w:right w:val="none" w:sz="0" w:space="0" w:color="auto"/>
          </w:divBdr>
          <w:divsChild>
            <w:div w:id="2030568756">
              <w:marLeft w:val="0"/>
              <w:marRight w:val="0"/>
              <w:marTop w:val="0"/>
              <w:marBottom w:val="360"/>
              <w:divBdr>
                <w:top w:val="single" w:sz="6" w:space="0" w:color="C0C0C0"/>
                <w:left w:val="single" w:sz="6" w:space="0" w:color="C0C0C0"/>
                <w:bottom w:val="single" w:sz="6" w:space="0" w:color="C0C0C0"/>
                <w:right w:val="single" w:sz="6" w:space="0" w:color="C0C0C0"/>
              </w:divBdr>
              <w:divsChild>
                <w:div w:id="1518695916">
                  <w:marLeft w:val="0"/>
                  <w:marRight w:val="0"/>
                  <w:marTop w:val="0"/>
                  <w:marBottom w:val="0"/>
                  <w:divBdr>
                    <w:top w:val="none" w:sz="0" w:space="0" w:color="auto"/>
                    <w:left w:val="none" w:sz="0" w:space="0" w:color="auto"/>
                    <w:bottom w:val="none" w:sz="0" w:space="0" w:color="auto"/>
                    <w:right w:val="none" w:sz="0" w:space="0" w:color="auto"/>
                  </w:divBdr>
                </w:div>
              </w:divsChild>
            </w:div>
            <w:div w:id="1808663134">
              <w:marLeft w:val="0"/>
              <w:marRight w:val="0"/>
              <w:marTop w:val="0"/>
              <w:marBottom w:val="360"/>
              <w:divBdr>
                <w:top w:val="single" w:sz="6" w:space="0" w:color="C0C0C0"/>
                <w:left w:val="single" w:sz="6" w:space="0" w:color="C0C0C0"/>
                <w:bottom w:val="single" w:sz="6" w:space="0" w:color="C0C0C0"/>
                <w:right w:val="single" w:sz="6" w:space="0" w:color="C0C0C0"/>
              </w:divBdr>
              <w:divsChild>
                <w:div w:id="358356860">
                  <w:marLeft w:val="0"/>
                  <w:marRight w:val="0"/>
                  <w:marTop w:val="0"/>
                  <w:marBottom w:val="0"/>
                  <w:divBdr>
                    <w:top w:val="none" w:sz="0" w:space="0" w:color="auto"/>
                    <w:left w:val="none" w:sz="0" w:space="0" w:color="auto"/>
                    <w:bottom w:val="none" w:sz="0" w:space="0" w:color="auto"/>
                    <w:right w:val="none" w:sz="0" w:space="0" w:color="auto"/>
                  </w:divBdr>
                </w:div>
              </w:divsChild>
            </w:div>
            <w:div w:id="1429740119">
              <w:marLeft w:val="0"/>
              <w:marRight w:val="0"/>
              <w:marTop w:val="0"/>
              <w:marBottom w:val="360"/>
              <w:divBdr>
                <w:top w:val="single" w:sz="6" w:space="0" w:color="C0C0C0"/>
                <w:left w:val="single" w:sz="6" w:space="0" w:color="C0C0C0"/>
                <w:bottom w:val="single" w:sz="6" w:space="0" w:color="C0C0C0"/>
                <w:right w:val="single" w:sz="6" w:space="0" w:color="C0C0C0"/>
              </w:divBdr>
              <w:divsChild>
                <w:div w:id="1441342495">
                  <w:marLeft w:val="0"/>
                  <w:marRight w:val="0"/>
                  <w:marTop w:val="0"/>
                  <w:marBottom w:val="0"/>
                  <w:divBdr>
                    <w:top w:val="none" w:sz="0" w:space="0" w:color="auto"/>
                    <w:left w:val="none" w:sz="0" w:space="0" w:color="auto"/>
                    <w:bottom w:val="none" w:sz="0" w:space="0" w:color="auto"/>
                    <w:right w:val="none" w:sz="0" w:space="0" w:color="auto"/>
                  </w:divBdr>
                </w:div>
              </w:divsChild>
            </w:div>
            <w:div w:id="1353264751">
              <w:marLeft w:val="0"/>
              <w:marRight w:val="0"/>
              <w:marTop w:val="0"/>
              <w:marBottom w:val="360"/>
              <w:divBdr>
                <w:top w:val="single" w:sz="6" w:space="0" w:color="C0C0C0"/>
                <w:left w:val="single" w:sz="6" w:space="0" w:color="C0C0C0"/>
                <w:bottom w:val="single" w:sz="6" w:space="0" w:color="C0C0C0"/>
                <w:right w:val="single" w:sz="6" w:space="0" w:color="C0C0C0"/>
              </w:divBdr>
              <w:divsChild>
                <w:div w:id="26176425">
                  <w:marLeft w:val="0"/>
                  <w:marRight w:val="0"/>
                  <w:marTop w:val="0"/>
                  <w:marBottom w:val="0"/>
                  <w:divBdr>
                    <w:top w:val="none" w:sz="0" w:space="0" w:color="auto"/>
                    <w:left w:val="none" w:sz="0" w:space="0" w:color="auto"/>
                    <w:bottom w:val="none" w:sz="0" w:space="0" w:color="auto"/>
                    <w:right w:val="none" w:sz="0" w:space="0" w:color="auto"/>
                  </w:divBdr>
                </w:div>
              </w:divsChild>
            </w:div>
            <w:div w:id="852307780">
              <w:marLeft w:val="0"/>
              <w:marRight w:val="0"/>
              <w:marTop w:val="0"/>
              <w:marBottom w:val="360"/>
              <w:divBdr>
                <w:top w:val="single" w:sz="6" w:space="0" w:color="C0C0C0"/>
                <w:left w:val="single" w:sz="6" w:space="0" w:color="C0C0C0"/>
                <w:bottom w:val="single" w:sz="6" w:space="0" w:color="C0C0C0"/>
                <w:right w:val="single" w:sz="6" w:space="0" w:color="C0C0C0"/>
              </w:divBdr>
              <w:divsChild>
                <w:div w:id="118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remyskinner.co.uk/2009/02/28/mvccontrib-grid-part-4-limitations-of-the-webformsviewengine" TargetMode="External"/><Relationship Id="rId13" Type="http://schemas.openxmlformats.org/officeDocument/2006/relationships/hyperlink" Target="http://www.jeremyskinner.co.uk/2009/02/28/mvccontrib-grid-part-4-limitations-of-the-webformsviewengine" TargetMode="External"/><Relationship Id="rId18" Type="http://schemas.openxmlformats.org/officeDocument/2006/relationships/hyperlink" Target="http://www.jeremyskinner.co.uk/2009/02/22/rewriting-the-mvccontrib-grid-part-2-new-syntax/" TargetMode="External"/><Relationship Id="rId26" Type="http://schemas.openxmlformats.org/officeDocument/2006/relationships/hyperlink" Target="http://www.jeremyskinner.co.uk/2009/03/01/mvccontrib-grid-part-5-the-action-syntax" TargetMode="External"/><Relationship Id="rId3" Type="http://schemas.openxmlformats.org/officeDocument/2006/relationships/settings" Target="settings.xml"/><Relationship Id="rId21" Type="http://schemas.openxmlformats.org/officeDocument/2006/relationships/hyperlink" Target="http://www.jeremyskinner.co.uk/2009/03/01/mvccontrib-grid-part-5-the-action-syntax" TargetMode="External"/><Relationship Id="rId34" Type="http://schemas.openxmlformats.org/officeDocument/2006/relationships/hyperlink" Target="http://www.jeremyskinner.co.uk/author/jskinner/" TargetMode="External"/><Relationship Id="rId7" Type="http://schemas.openxmlformats.org/officeDocument/2006/relationships/hyperlink" Target="http://www.jeremyskinner.co.uk/2009/02/23/rewriting-the-mvccontrib-grid-part-3-gridmodels-and-gridrenderers" TargetMode="External"/><Relationship Id="rId12" Type="http://schemas.openxmlformats.org/officeDocument/2006/relationships/hyperlink" Target="http://www.jeremyskinner.co.uk/2009/02/23/rewriting-the-mvccontrib-grid-part-3-gridmodels-and-gridrenderers" TargetMode="External"/><Relationship Id="rId17" Type="http://schemas.openxmlformats.org/officeDocument/2006/relationships/hyperlink" Target="http://www.jeremyskinner.co.uk/2009/02/08/rewriting-the-mvccontrib-grid/" TargetMode="External"/><Relationship Id="rId25" Type="http://schemas.openxmlformats.org/officeDocument/2006/relationships/hyperlink" Target="http://www.jeremyskinner.co.uk/2009/02/28/mvccontrib-grid-part-4-limitations-of-the-webformsviewengine" TargetMode="External"/><Relationship Id="rId33" Type="http://schemas.openxmlformats.org/officeDocument/2006/relationships/hyperlink" Target="http://www.primedigit.com/" TargetMode="External"/><Relationship Id="rId2" Type="http://schemas.openxmlformats.org/officeDocument/2006/relationships/styles" Target="styles.xml"/><Relationship Id="rId16" Type="http://schemas.openxmlformats.org/officeDocument/2006/relationships/hyperlink" Target="http://www.jeremyskinner.co.uk/files/mvccontrib-r829.zip" TargetMode="External"/><Relationship Id="rId20" Type="http://schemas.openxmlformats.org/officeDocument/2006/relationships/hyperlink" Target="http://www.jeremyskinner.co.uk/2009/02/28/mvccontrib-grid-part-4-limitations-of-the-webformsviewengine" TargetMode="External"/><Relationship Id="rId29" Type="http://schemas.openxmlformats.org/officeDocument/2006/relationships/hyperlink" Target="http://www.jeremyskinner.co.uk/2009/02/22/rewriting-the-mvccontrib-grid-part-2-new-syntax/" TargetMode="External"/><Relationship Id="rId1" Type="http://schemas.openxmlformats.org/officeDocument/2006/relationships/numbering" Target="numbering.xml"/><Relationship Id="rId6" Type="http://schemas.openxmlformats.org/officeDocument/2006/relationships/hyperlink" Target="http://www.jeremyskinner.co.uk/2009/02/22/rewriting-the-mvccontrib-grid-part-2-new-syntax/" TargetMode="External"/><Relationship Id="rId11" Type="http://schemas.openxmlformats.org/officeDocument/2006/relationships/hyperlink" Target="http://www.jeremyskinner.co.uk/2009/02/22/rewriting-the-mvccontrib-grid-part-2-new-syntax/" TargetMode="External"/><Relationship Id="rId24" Type="http://schemas.openxmlformats.org/officeDocument/2006/relationships/hyperlink" Target="http://www.jeremyskinner.co.uk/2009/02/23/rewriting-the-mvccontrib-grid-part-3-gridmodels-and-gridrenderers" TargetMode="External"/><Relationship Id="rId32" Type="http://schemas.openxmlformats.org/officeDocument/2006/relationships/hyperlink" Target="http://www.jeremyskinner.co.uk/2009/03/01/mvccontrib-grid-part-5-the-action-syntax" TargetMode="External"/><Relationship Id="rId5" Type="http://schemas.openxmlformats.org/officeDocument/2006/relationships/hyperlink" Target="http://www.jeremyskinner.co.uk/2009/02/08/rewriting-the-mvccontrib-grid/" TargetMode="External"/><Relationship Id="rId15" Type="http://schemas.openxmlformats.org/officeDocument/2006/relationships/hyperlink" Target="http://mvccontrib.googlecode.com/svn/trunk" TargetMode="External"/><Relationship Id="rId23" Type="http://schemas.openxmlformats.org/officeDocument/2006/relationships/hyperlink" Target="http://www.jeremyskinner.co.uk/2009/02/22/rewriting-the-mvccontrib-grid-part-2-new-syntax/" TargetMode="External"/><Relationship Id="rId28" Type="http://schemas.openxmlformats.org/officeDocument/2006/relationships/hyperlink" Target="http://www.jeremyskinner.co.uk/2009/02/08/rewriting-the-mvccontrib-grid/" TargetMode="External"/><Relationship Id="rId36" Type="http://schemas.openxmlformats.org/officeDocument/2006/relationships/theme" Target="theme/theme1.xml"/><Relationship Id="rId10" Type="http://schemas.openxmlformats.org/officeDocument/2006/relationships/hyperlink" Target="http://www.jeremyskinner.co.uk/2009/02/08/rewriting-the-mvccontrib-grid/" TargetMode="External"/><Relationship Id="rId19" Type="http://schemas.openxmlformats.org/officeDocument/2006/relationships/hyperlink" Target="http://www.jeremyskinner.co.uk/2009/02/23/rewriting-the-mvccontrib-grid-part-3-gridmodels-and-gridrenderers" TargetMode="External"/><Relationship Id="rId31" Type="http://schemas.openxmlformats.org/officeDocument/2006/relationships/hyperlink" Target="http://www.jeremyskinner.co.uk/2009/02/28/mvccontrib-grid-part-4-limitations-of-the-webformsviewengine" TargetMode="External"/><Relationship Id="rId4" Type="http://schemas.openxmlformats.org/officeDocument/2006/relationships/webSettings" Target="webSettings.xml"/><Relationship Id="rId9" Type="http://schemas.openxmlformats.org/officeDocument/2006/relationships/hyperlink" Target="http://www.jeremyskinner.co.uk/2009/03/01/mvccontrib-grid-part-5-the-action-syntax" TargetMode="External"/><Relationship Id="rId14" Type="http://schemas.openxmlformats.org/officeDocument/2006/relationships/hyperlink" Target="http://www.jeremyskinner.co.uk/2009/03/01/mvccontrib-grid-part-5-the-action-syntax" TargetMode="External"/><Relationship Id="rId22" Type="http://schemas.openxmlformats.org/officeDocument/2006/relationships/hyperlink" Target="http://www.jeremyskinner.co.uk/2009/02/08/rewriting-the-mvccontrib-grid/" TargetMode="External"/><Relationship Id="rId27" Type="http://schemas.openxmlformats.org/officeDocument/2006/relationships/hyperlink" Target="http://forums.asp.net/p/1376598/2896402.aspx" TargetMode="External"/><Relationship Id="rId30" Type="http://schemas.openxmlformats.org/officeDocument/2006/relationships/hyperlink" Target="http://www.jeremyskinner.co.uk/2009/02/23/rewriting-the-mvccontrib-grid-part-3-gridmodels-and-gridrender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3133</Words>
  <Characters>17861</Characters>
  <Application>Microsoft Office Word</Application>
  <DocSecurity>0</DocSecurity>
  <Lines>148</Lines>
  <Paragraphs>41</Paragraphs>
  <ScaleCrop>false</ScaleCrop>
  <Company/>
  <LinksUpToDate>false</LinksUpToDate>
  <CharactersWithSpaces>20953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Hexter</dc:creator>
  <cp:keywords/>
  <dc:description/>
  <cp:lastModifiedBy>Eric Hexter</cp:lastModifiedBy>
  <cp:revision>2</cp:revision>
  <dcterms:created xsi:type="dcterms:W3CDTF">2009-03-04T20:29:00Z</dcterms:created>
  <dcterms:modified xsi:type="dcterms:W3CDTF">2009-03-04T20:32:00Z</dcterms:modified>
</cp:coreProperties>
</file>