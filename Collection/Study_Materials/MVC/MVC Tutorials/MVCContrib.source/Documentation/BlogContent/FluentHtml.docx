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20E" w:rsidRPr="0097420E" w:rsidRDefault="0097420E" w:rsidP="0097420E">
      <w:pPr>
        <w:spacing w:after="0" w:line="240" w:lineRule="auto"/>
        <w:outlineLvl w:val="2"/>
        <w:rPr>
          <w:rFonts w:ascii="Tahoma" w:eastAsia="Times New Roman" w:hAnsi="Tahoma" w:cs="Tahoma"/>
          <w:b/>
          <w:bCs/>
          <w:color w:val="333333"/>
          <w:sz w:val="38"/>
          <w:szCs w:val="38"/>
          <w:lang/>
        </w:rPr>
      </w:pPr>
      <w:r w:rsidRPr="0097420E">
        <w:rPr>
          <w:rFonts w:ascii="Tahoma" w:eastAsia="Times New Roman" w:hAnsi="Tahoma" w:cs="Tahoma"/>
          <w:b/>
          <w:bCs/>
          <w:color w:val="333333"/>
          <w:sz w:val="38"/>
          <w:szCs w:val="38"/>
          <w:lang/>
        </w:rPr>
        <w:fldChar w:fldCharType="begin"/>
      </w:r>
      <w:r w:rsidRPr="0097420E">
        <w:rPr>
          <w:rFonts w:ascii="Tahoma" w:eastAsia="Times New Roman" w:hAnsi="Tahoma" w:cs="Tahoma"/>
          <w:b/>
          <w:bCs/>
          <w:color w:val="333333"/>
          <w:sz w:val="38"/>
          <w:szCs w:val="38"/>
          <w:lang/>
        </w:rPr>
        <w:instrText xml:space="preserve"> HYPERLINK "http://lunaverse.wordpress.com/2008/11/24/mvcfluenthtml-fluent-html-interface-for-ms-mvc/" </w:instrText>
      </w:r>
      <w:r w:rsidRPr="0097420E">
        <w:rPr>
          <w:rFonts w:ascii="Tahoma" w:eastAsia="Times New Roman" w:hAnsi="Tahoma" w:cs="Tahoma"/>
          <w:b/>
          <w:bCs/>
          <w:color w:val="333333"/>
          <w:sz w:val="38"/>
          <w:szCs w:val="38"/>
          <w:lang/>
        </w:rPr>
        <w:fldChar w:fldCharType="separate"/>
      </w:r>
      <w:proofErr w:type="spellStart"/>
      <w:r w:rsidRPr="0097420E">
        <w:rPr>
          <w:rFonts w:ascii="Tahoma" w:eastAsia="Times New Roman" w:hAnsi="Tahoma" w:cs="Tahoma"/>
          <w:b/>
          <w:bCs/>
          <w:color w:val="6699CC"/>
          <w:sz w:val="38"/>
          <w:szCs w:val="38"/>
          <w:lang/>
        </w:rPr>
        <w:t>MvcFluentHtml</w:t>
      </w:r>
      <w:proofErr w:type="spellEnd"/>
      <w:r w:rsidRPr="0097420E">
        <w:rPr>
          <w:rFonts w:ascii="Tahoma" w:eastAsia="Times New Roman" w:hAnsi="Tahoma" w:cs="Tahoma"/>
          <w:b/>
          <w:bCs/>
          <w:color w:val="6699CC"/>
          <w:sz w:val="38"/>
          <w:szCs w:val="38"/>
          <w:lang/>
        </w:rPr>
        <w:t xml:space="preserve"> - Fluent HTML Interface </w:t>
      </w:r>
      <w:proofErr w:type="gramStart"/>
      <w:r w:rsidRPr="0097420E">
        <w:rPr>
          <w:rFonts w:ascii="Tahoma" w:eastAsia="Times New Roman" w:hAnsi="Tahoma" w:cs="Tahoma"/>
          <w:b/>
          <w:bCs/>
          <w:color w:val="6699CC"/>
          <w:sz w:val="38"/>
          <w:szCs w:val="38"/>
          <w:lang/>
        </w:rPr>
        <w:t>For</w:t>
      </w:r>
      <w:proofErr w:type="gramEnd"/>
      <w:r w:rsidRPr="0097420E">
        <w:rPr>
          <w:rFonts w:ascii="Tahoma" w:eastAsia="Times New Roman" w:hAnsi="Tahoma" w:cs="Tahoma"/>
          <w:b/>
          <w:bCs/>
          <w:color w:val="6699CC"/>
          <w:sz w:val="38"/>
          <w:szCs w:val="38"/>
          <w:lang/>
        </w:rPr>
        <w:t xml:space="preserve"> MS MVC</w:t>
      </w:r>
      <w:r w:rsidRPr="0097420E">
        <w:rPr>
          <w:rFonts w:ascii="Tahoma" w:eastAsia="Times New Roman" w:hAnsi="Tahoma" w:cs="Tahoma"/>
          <w:b/>
          <w:bCs/>
          <w:color w:val="333333"/>
          <w:sz w:val="38"/>
          <w:szCs w:val="38"/>
          <w:lang/>
        </w:rPr>
        <w:fldChar w:fldCharType="end"/>
      </w:r>
    </w:p>
    <w:p w:rsidR="0097420E" w:rsidRPr="0097420E" w:rsidRDefault="0097420E" w:rsidP="0097420E">
      <w:pPr>
        <w:spacing w:after="0" w:line="240" w:lineRule="auto"/>
        <w:rPr>
          <w:rFonts w:eastAsia="Times New Roman" w:cs="Times New Roman"/>
          <w:color w:val="CCCCCC"/>
          <w:sz w:val="18"/>
          <w:szCs w:val="18"/>
          <w:lang/>
        </w:rPr>
      </w:pPr>
      <w:r w:rsidRPr="0097420E">
        <w:rPr>
          <w:rFonts w:eastAsia="Times New Roman" w:cs="Times New Roman"/>
          <w:color w:val="CCCCCC"/>
          <w:sz w:val="18"/>
          <w:szCs w:val="18"/>
          <w:lang/>
        </w:rPr>
        <w:t xml:space="preserve">Filed under: </w:t>
      </w:r>
      <w:hyperlink r:id="rId5" w:tooltip="View all posts in C#" w:history="1">
        <w:r w:rsidRPr="0097420E">
          <w:rPr>
            <w:rFonts w:eastAsia="Times New Roman" w:cs="Times New Roman"/>
            <w:color w:val="CCCCCC"/>
            <w:sz w:val="18"/>
            <w:szCs w:val="18"/>
            <w:lang/>
          </w:rPr>
          <w:t>C#</w:t>
        </w:r>
      </w:hyperlink>
      <w:r w:rsidRPr="0097420E">
        <w:rPr>
          <w:rFonts w:eastAsia="Times New Roman" w:cs="Times New Roman"/>
          <w:color w:val="CCCCCC"/>
          <w:sz w:val="18"/>
          <w:szCs w:val="18"/>
          <w:lang/>
        </w:rPr>
        <w:t xml:space="preserve"> — Tags: </w:t>
      </w:r>
      <w:hyperlink r:id="rId6" w:history="1">
        <w:r w:rsidRPr="0097420E">
          <w:rPr>
            <w:rFonts w:eastAsia="Times New Roman" w:cs="Times New Roman"/>
            <w:color w:val="CCCCCC"/>
            <w:sz w:val="18"/>
            <w:szCs w:val="18"/>
            <w:lang/>
          </w:rPr>
          <w:t>HTML</w:t>
        </w:r>
      </w:hyperlink>
      <w:r w:rsidRPr="0097420E">
        <w:rPr>
          <w:rFonts w:eastAsia="Times New Roman" w:cs="Times New Roman"/>
          <w:color w:val="CCCCCC"/>
          <w:sz w:val="18"/>
          <w:szCs w:val="18"/>
          <w:lang/>
        </w:rPr>
        <w:t xml:space="preserve">, </w:t>
      </w:r>
      <w:hyperlink r:id="rId7" w:history="1">
        <w:r w:rsidRPr="0097420E">
          <w:rPr>
            <w:rFonts w:eastAsia="Times New Roman" w:cs="Times New Roman"/>
            <w:color w:val="CCCCCC"/>
            <w:sz w:val="18"/>
            <w:szCs w:val="18"/>
            <w:lang/>
          </w:rPr>
          <w:t>MS MVC</w:t>
        </w:r>
      </w:hyperlink>
      <w:r w:rsidRPr="0097420E">
        <w:rPr>
          <w:rFonts w:eastAsia="Times New Roman" w:cs="Times New Roman"/>
          <w:color w:val="CCCCCC"/>
          <w:sz w:val="18"/>
          <w:szCs w:val="18"/>
          <w:lang/>
        </w:rPr>
        <w:t xml:space="preserve"> — Tim Scott @ 6:45 pm </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b/>
          <w:bCs/>
          <w:color w:val="333333"/>
          <w:sz w:val="18"/>
          <w:lang/>
        </w:rPr>
        <w:t xml:space="preserve">UPDATE: </w:t>
      </w:r>
      <w:proofErr w:type="spellStart"/>
      <w:r w:rsidRPr="0097420E">
        <w:rPr>
          <w:rFonts w:eastAsia="Times New Roman" w:cs="Times New Roman"/>
          <w:b/>
          <w:bCs/>
          <w:color w:val="333333"/>
          <w:sz w:val="18"/>
          <w:lang/>
        </w:rPr>
        <w:t>MvcFluentHtml</w:t>
      </w:r>
      <w:proofErr w:type="spellEnd"/>
      <w:r w:rsidRPr="0097420E">
        <w:rPr>
          <w:rFonts w:eastAsia="Times New Roman" w:cs="Times New Roman"/>
          <w:b/>
          <w:bCs/>
          <w:color w:val="333333"/>
          <w:sz w:val="18"/>
          <w:lang/>
        </w:rPr>
        <w:t xml:space="preserve"> has been moved to </w:t>
      </w:r>
      <w:hyperlink r:id="rId8" w:history="1">
        <w:proofErr w:type="spellStart"/>
        <w:r w:rsidRPr="0097420E">
          <w:rPr>
            <w:rFonts w:eastAsia="Times New Roman" w:cs="Times New Roman"/>
            <w:b/>
            <w:bCs/>
            <w:color w:val="6699CC"/>
            <w:sz w:val="18"/>
            <w:lang/>
          </w:rPr>
          <w:t>MvcContrib</w:t>
        </w:r>
        <w:proofErr w:type="spellEnd"/>
      </w:hyperlink>
      <w:r w:rsidRPr="0097420E">
        <w:rPr>
          <w:rFonts w:eastAsia="Times New Roman" w:cs="Times New Roman"/>
          <w:b/>
          <w:bCs/>
          <w:color w:val="333333"/>
          <w:sz w:val="18"/>
          <w:lang/>
        </w:rPr>
        <w:t xml:space="preserve"> where it lives in its own assembly, </w:t>
      </w:r>
      <w:proofErr w:type="spellStart"/>
      <w:r w:rsidRPr="0097420E">
        <w:rPr>
          <w:rFonts w:eastAsia="Times New Roman" w:cs="Times New Roman"/>
          <w:b/>
          <w:bCs/>
          <w:color w:val="333333"/>
          <w:sz w:val="18"/>
          <w:lang/>
        </w:rPr>
        <w:t>MvcContrib.FluentHtml</w:t>
      </w:r>
      <w:proofErr w:type="spellEnd"/>
      <w:r w:rsidRPr="0097420E">
        <w:rPr>
          <w:rFonts w:eastAsia="Times New Roman" w:cs="Times New Roman"/>
          <w:b/>
          <w:bCs/>
          <w:color w:val="333333"/>
          <w:sz w:val="18"/>
          <w:lang/>
        </w:rPr>
        <w:t>.</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 xml:space="preserve">A few weeks ago I attended a presentation at the </w:t>
      </w:r>
      <w:hyperlink r:id="rId9" w:history="1">
        <w:proofErr w:type="spellStart"/>
        <w:r w:rsidRPr="0097420E">
          <w:rPr>
            <w:rFonts w:eastAsia="Times New Roman" w:cs="Times New Roman"/>
            <w:color w:val="6699CC"/>
            <w:sz w:val="18"/>
            <w:lang/>
          </w:rPr>
          <w:t>KaizenConf</w:t>
        </w:r>
        <w:proofErr w:type="spellEnd"/>
      </w:hyperlink>
      <w:r w:rsidRPr="0097420E">
        <w:rPr>
          <w:rFonts w:eastAsia="Times New Roman" w:cs="Times New Roman"/>
          <w:color w:val="333333"/>
          <w:sz w:val="18"/>
          <w:szCs w:val="18"/>
          <w:lang/>
        </w:rPr>
        <w:t xml:space="preserve"> by </w:t>
      </w:r>
      <w:hyperlink r:id="rId10" w:history="1">
        <w:r w:rsidRPr="0097420E">
          <w:rPr>
            <w:rFonts w:eastAsia="Times New Roman" w:cs="Times New Roman"/>
            <w:color w:val="6699CC"/>
            <w:sz w:val="18"/>
            <w:lang/>
          </w:rPr>
          <w:t xml:space="preserve">Jeremy Miller </w:t>
        </w:r>
      </w:hyperlink>
      <w:r w:rsidRPr="0097420E">
        <w:rPr>
          <w:rFonts w:eastAsia="Times New Roman" w:cs="Times New Roman"/>
          <w:color w:val="333333"/>
          <w:sz w:val="18"/>
          <w:szCs w:val="18"/>
          <w:lang/>
        </w:rPr>
        <w:t xml:space="preserve">and </w:t>
      </w:r>
      <w:hyperlink r:id="rId11" w:history="1">
        <w:r w:rsidRPr="0097420E">
          <w:rPr>
            <w:rFonts w:eastAsia="Times New Roman" w:cs="Times New Roman"/>
            <w:color w:val="6699CC"/>
            <w:sz w:val="18"/>
            <w:lang/>
          </w:rPr>
          <w:t>Chad Myers</w:t>
        </w:r>
      </w:hyperlink>
      <w:r w:rsidRPr="0097420E">
        <w:rPr>
          <w:rFonts w:eastAsia="Times New Roman" w:cs="Times New Roman"/>
          <w:color w:val="333333"/>
          <w:sz w:val="18"/>
          <w:szCs w:val="18"/>
          <w:lang/>
        </w:rPr>
        <w:t xml:space="preserve"> in which they showed their “opinionated” approach to MS MVC.  One of the things that caught my attention was the fluent interface they had created for HTML generation.   So I went home and started working on this for my own application.</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 xml:space="preserve">I have put my work in progress here: </w:t>
      </w:r>
      <w:del w:id="0" w:author="Unknown">
        <w:r w:rsidRPr="0097420E">
          <w:rPr>
            <w:rFonts w:eastAsia="Times New Roman" w:cs="Times New Roman"/>
            <w:color w:val="333333"/>
            <w:sz w:val="18"/>
            <w:szCs w:val="18"/>
            <w:lang/>
          </w:rPr>
          <w:fldChar w:fldCharType="begin"/>
        </w:r>
        <w:r w:rsidRPr="0097420E">
          <w:rPr>
            <w:rFonts w:eastAsia="Times New Roman" w:cs="Times New Roman"/>
            <w:color w:val="333333"/>
            <w:sz w:val="18"/>
            <w:szCs w:val="18"/>
            <w:lang/>
          </w:rPr>
          <w:delInstrText xml:space="preserve"> HYPERLINK "http://code.google.com/p/mvcfluenthtml/" </w:delInstrText>
        </w:r>
        <w:r w:rsidRPr="0097420E">
          <w:rPr>
            <w:rFonts w:eastAsia="Times New Roman" w:cs="Times New Roman"/>
            <w:color w:val="333333"/>
            <w:sz w:val="18"/>
            <w:szCs w:val="18"/>
            <w:lang/>
          </w:rPr>
          <w:fldChar w:fldCharType="separate"/>
        </w:r>
        <w:r w:rsidRPr="0097420E">
          <w:rPr>
            <w:rFonts w:eastAsia="Times New Roman" w:cs="Times New Roman"/>
            <w:color w:val="6699CC"/>
            <w:sz w:val="18"/>
            <w:lang/>
          </w:rPr>
          <w:delText>MvcFluentHtml</w:delText>
        </w:r>
        <w:r w:rsidRPr="0097420E">
          <w:rPr>
            <w:rFonts w:eastAsia="Times New Roman" w:cs="Times New Roman"/>
            <w:color w:val="333333"/>
            <w:sz w:val="18"/>
            <w:szCs w:val="18"/>
            <w:lang/>
          </w:rPr>
          <w:fldChar w:fldCharType="end"/>
        </w:r>
        <w:r w:rsidRPr="0097420E">
          <w:rPr>
            <w:rFonts w:eastAsia="Times New Roman" w:cs="Times New Roman"/>
            <w:color w:val="333333"/>
            <w:sz w:val="18"/>
            <w:szCs w:val="18"/>
            <w:lang/>
          </w:rPr>
          <w:delText>.</w:delText>
        </w:r>
      </w:del>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 xml:space="preserve">Incidentally, since I started working on </w:t>
      </w:r>
      <w:proofErr w:type="spellStart"/>
      <w:r w:rsidRPr="0097420E">
        <w:rPr>
          <w:rFonts w:eastAsia="Times New Roman" w:cs="Times New Roman"/>
          <w:color w:val="333333"/>
          <w:sz w:val="18"/>
          <w:szCs w:val="18"/>
          <w:lang/>
        </w:rPr>
        <w:t>MvcFluentHtml</w:t>
      </w:r>
      <w:proofErr w:type="spellEnd"/>
      <w:r w:rsidRPr="0097420E">
        <w:rPr>
          <w:rFonts w:eastAsia="Times New Roman" w:cs="Times New Roman"/>
          <w:color w:val="333333"/>
          <w:sz w:val="18"/>
          <w:szCs w:val="18"/>
          <w:lang/>
        </w:rPr>
        <w:t xml:space="preserve">, Chad and Jeremy have put out some bits of their code as </w:t>
      </w:r>
      <w:hyperlink r:id="rId12" w:history="1">
        <w:proofErr w:type="spellStart"/>
        <w:r w:rsidRPr="0097420E">
          <w:rPr>
            <w:rFonts w:eastAsia="Times New Roman" w:cs="Times New Roman"/>
            <w:color w:val="6699CC"/>
            <w:sz w:val="18"/>
            <w:lang/>
          </w:rPr>
          <w:t>opinionatedmvc</w:t>
        </w:r>
        <w:proofErr w:type="spellEnd"/>
      </w:hyperlink>
      <w:r w:rsidRPr="0097420E">
        <w:rPr>
          <w:rFonts w:eastAsia="Times New Roman" w:cs="Times New Roman"/>
          <w:color w:val="333333"/>
          <w:sz w:val="18"/>
          <w:szCs w:val="18"/>
          <w:lang/>
        </w:rPr>
        <w:t xml:space="preserve">.  And Karl Seguin, who also saw their presentation, has created some fluent HTML stuff which he shows in </w:t>
      </w:r>
      <w:hyperlink r:id="rId13" w:history="1">
        <w:r w:rsidRPr="0097420E">
          <w:rPr>
            <w:rFonts w:eastAsia="Times New Roman" w:cs="Times New Roman"/>
            <w:color w:val="6699CC"/>
            <w:sz w:val="18"/>
            <w:lang/>
          </w:rPr>
          <w:t>this blog post</w:t>
        </w:r>
      </w:hyperlink>
      <w:r w:rsidRPr="0097420E">
        <w:rPr>
          <w:rFonts w:eastAsia="Times New Roman" w:cs="Times New Roman"/>
          <w:color w:val="333333"/>
          <w:sz w:val="18"/>
          <w:szCs w:val="18"/>
          <w:lang/>
        </w:rPr>
        <w:t>.</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 xml:space="preserve">So what problem does </w:t>
      </w:r>
      <w:proofErr w:type="spellStart"/>
      <w:r w:rsidRPr="0097420E">
        <w:rPr>
          <w:rFonts w:eastAsia="Times New Roman" w:cs="Times New Roman"/>
          <w:color w:val="333333"/>
          <w:sz w:val="18"/>
          <w:szCs w:val="18"/>
          <w:lang/>
        </w:rPr>
        <w:t>MvcFluentHtml</w:t>
      </w:r>
      <w:proofErr w:type="spellEnd"/>
      <w:r w:rsidRPr="0097420E">
        <w:rPr>
          <w:rFonts w:eastAsia="Times New Roman" w:cs="Times New Roman"/>
          <w:color w:val="333333"/>
          <w:sz w:val="18"/>
          <w:szCs w:val="18"/>
          <w:lang/>
        </w:rPr>
        <w:t xml:space="preserve"> solve?  Can’t I be happy with the </w:t>
      </w:r>
      <w:proofErr w:type="spellStart"/>
      <w:r w:rsidRPr="0097420E">
        <w:rPr>
          <w:rFonts w:eastAsia="Times New Roman" w:cs="Times New Roman"/>
          <w:color w:val="333333"/>
          <w:sz w:val="18"/>
          <w:szCs w:val="18"/>
          <w:lang/>
        </w:rPr>
        <w:t>HtmlHelpers</w:t>
      </w:r>
      <w:proofErr w:type="spellEnd"/>
      <w:r w:rsidRPr="0097420E">
        <w:rPr>
          <w:rFonts w:eastAsia="Times New Roman" w:cs="Times New Roman"/>
          <w:color w:val="333333"/>
          <w:sz w:val="18"/>
          <w:szCs w:val="18"/>
          <w:lang/>
        </w:rPr>
        <w:t xml:space="preserve"> that come with the framework?</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 xml:space="preserve">I have come to truly hate the overloading approach taken by the out-of-the-box Html helpers.  Methods with long signatures are hard to read, and it takes investigation to see what’s happening.  What’s worse, you must worry about problems with overload resolution, especially when some parameters are typed as object.  As a result, </w:t>
      </w:r>
      <w:proofErr w:type="spellStart"/>
      <w:r w:rsidRPr="0097420E">
        <w:rPr>
          <w:rFonts w:eastAsia="Times New Roman" w:cs="Times New Roman"/>
          <w:color w:val="333333"/>
          <w:sz w:val="18"/>
          <w:szCs w:val="18"/>
          <w:lang/>
        </w:rPr>
        <w:t>HtmlHelper</w:t>
      </w:r>
      <w:proofErr w:type="spellEnd"/>
      <w:r w:rsidRPr="0097420E">
        <w:rPr>
          <w:rFonts w:eastAsia="Times New Roman" w:cs="Times New Roman"/>
          <w:color w:val="333333"/>
          <w:sz w:val="18"/>
          <w:szCs w:val="18"/>
          <w:lang/>
        </w:rPr>
        <w:t xml:space="preserve"> is not easily extensible.  It’s hard to bend it to do new things without breaking existing functionality.  We saw an example of this when Beta1 was released with </w:t>
      </w:r>
      <w:hyperlink r:id="rId14" w:anchor="219181" w:history="1">
        <w:r w:rsidRPr="0097420E">
          <w:rPr>
            <w:rFonts w:eastAsia="Times New Roman" w:cs="Times New Roman"/>
            <w:color w:val="6699CC"/>
            <w:sz w:val="18"/>
            <w:lang/>
          </w:rPr>
          <w:t>breaking changes</w:t>
        </w:r>
      </w:hyperlink>
      <w:r w:rsidRPr="0097420E">
        <w:rPr>
          <w:rFonts w:eastAsia="Times New Roman" w:cs="Times New Roman"/>
          <w:color w:val="333333"/>
          <w:sz w:val="18"/>
          <w:szCs w:val="18"/>
          <w:lang/>
        </w:rPr>
        <w:t>.  With a fluent interface, it’s much easier to extend with new behaviors while leaving existing behaviors closed.</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So how does it work?  Let’s start with some examples of how you might use it in your views:</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&lt;%=</w:t>
      </w:r>
      <w:proofErr w:type="spellStart"/>
      <w:r w:rsidRPr="0097420E">
        <w:rPr>
          <w:rFonts w:ascii="Consolas" w:eastAsia="Times New Roman" w:hAnsi="Consolas" w:cs="Courier New"/>
          <w:color w:val="0000FF"/>
          <w:lang/>
        </w:rPr>
        <w:t>this</w:t>
      </w:r>
      <w:r w:rsidRPr="0097420E">
        <w:rPr>
          <w:rFonts w:ascii="Consolas" w:eastAsia="Times New Roman" w:hAnsi="Consolas" w:cs="Courier New"/>
          <w:color w:val="000000"/>
          <w:lang/>
        </w:rPr>
        <w:t>.TextBox</w:t>
      </w:r>
      <w:proofErr w:type="spellEnd"/>
      <w:r w:rsidRPr="0097420E">
        <w:rPr>
          <w:rFonts w:ascii="Consolas" w:eastAsia="Times New Roman" w:hAnsi="Consolas" w:cs="Courier New"/>
          <w:color w:val="000000"/>
          <w:lang/>
        </w:rPr>
        <w:t xml:space="preserve">(x =&gt; </w:t>
      </w:r>
      <w:proofErr w:type="spellStart"/>
      <w:r w:rsidRPr="0097420E">
        <w:rPr>
          <w:rFonts w:ascii="Consolas" w:eastAsia="Times New Roman" w:hAnsi="Consolas" w:cs="Courier New"/>
          <w:color w:val="000000"/>
          <w:lang/>
        </w:rPr>
        <w:t>x.FirstName</w:t>
      </w:r>
      <w:proofErr w:type="spellEnd"/>
      <w:r w:rsidRPr="0097420E">
        <w:rPr>
          <w:rFonts w:ascii="Consolas" w:eastAsia="Times New Roman" w:hAnsi="Consolas" w:cs="Courier New"/>
          <w:color w:val="000000"/>
          <w:lang/>
        </w:rPr>
        <w:t>).</w:t>
      </w:r>
      <w:proofErr w:type="gramStart"/>
      <w:r w:rsidRPr="0097420E">
        <w:rPr>
          <w:rFonts w:ascii="Consolas" w:eastAsia="Times New Roman" w:hAnsi="Consolas" w:cs="Courier New"/>
          <w:color w:val="000000"/>
          <w:lang/>
        </w:rPr>
        <w:t>Class(</w:t>
      </w:r>
      <w:proofErr w:type="gramEnd"/>
      <w:r w:rsidRPr="0097420E">
        <w:rPr>
          <w:rFonts w:ascii="Consolas" w:eastAsia="Times New Roman" w:hAnsi="Consolas" w:cs="Courier New"/>
          <w:color w:val="006080"/>
          <w:lang/>
        </w:rPr>
        <w:t>"required"</w:t>
      </w:r>
      <w:r w:rsidRPr="0097420E">
        <w:rPr>
          <w:rFonts w:ascii="Consolas" w:eastAsia="Times New Roman" w:hAnsi="Consolas" w:cs="Courier New"/>
          <w:color w:val="000000"/>
          <w:lang/>
        </w:rPr>
        <w:t>).Label(</w:t>
      </w:r>
      <w:r w:rsidRPr="0097420E">
        <w:rPr>
          <w:rFonts w:ascii="Consolas" w:eastAsia="Times New Roman" w:hAnsi="Consolas" w:cs="Courier New"/>
          <w:color w:val="006080"/>
          <w:lang/>
        </w:rPr>
        <w:t>"First Name:"</w:t>
      </w:r>
      <w:r w:rsidRPr="0097420E">
        <w:rPr>
          <w:rFonts w:ascii="Consolas" w:eastAsia="Times New Roman" w:hAnsi="Consolas" w:cs="Courier New"/>
          <w:color w:val="000000"/>
          <w:lang/>
        </w:rPr>
        <w:t>)%&gt;</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&lt;%=</w:t>
      </w:r>
      <w:proofErr w:type="spellStart"/>
      <w:r w:rsidRPr="0097420E">
        <w:rPr>
          <w:rFonts w:ascii="Consolas" w:eastAsia="Times New Roman" w:hAnsi="Consolas" w:cs="Courier New"/>
          <w:color w:val="0000FF"/>
          <w:lang/>
        </w:rPr>
        <w:t>this</w:t>
      </w:r>
      <w:r w:rsidRPr="0097420E">
        <w:rPr>
          <w:rFonts w:ascii="Consolas" w:eastAsia="Times New Roman" w:hAnsi="Consolas" w:cs="Courier New"/>
          <w:color w:val="000000"/>
          <w:lang/>
        </w:rPr>
        <w:t>.Select</w:t>
      </w:r>
      <w:proofErr w:type="spellEnd"/>
      <w:r w:rsidRPr="0097420E">
        <w:rPr>
          <w:rFonts w:ascii="Consolas" w:eastAsia="Times New Roman" w:hAnsi="Consolas" w:cs="Courier New"/>
          <w:color w:val="000000"/>
          <w:lang/>
        </w:rPr>
        <w:t>(x =&gt; x.ClientId).</w:t>
      </w:r>
      <w:proofErr w:type="gramStart"/>
      <w:r w:rsidRPr="0097420E">
        <w:rPr>
          <w:rFonts w:ascii="Consolas" w:eastAsia="Times New Roman" w:hAnsi="Consolas" w:cs="Courier New"/>
          <w:color w:val="000000"/>
          <w:lang/>
        </w:rPr>
        <w:t>Options(</w:t>
      </w:r>
      <w:proofErr w:type="gramEnd"/>
      <w:r w:rsidRPr="0097420E">
        <w:rPr>
          <w:rFonts w:ascii="Consolas" w:eastAsia="Times New Roman" w:hAnsi="Consolas" w:cs="Courier New"/>
          <w:color w:val="000000"/>
          <w:lang/>
        </w:rPr>
        <w:t>(SelectList)ViewData[</w:t>
      </w:r>
      <w:r w:rsidRPr="0097420E">
        <w:rPr>
          <w:rFonts w:ascii="Consolas" w:eastAsia="Times New Roman" w:hAnsi="Consolas" w:cs="Courier New"/>
          <w:color w:val="006080"/>
          <w:lang/>
        </w:rPr>
        <w:t>"clients"</w:t>
      </w:r>
      <w:r w:rsidRPr="0097420E">
        <w:rPr>
          <w:rFonts w:ascii="Consolas" w:eastAsia="Times New Roman" w:hAnsi="Consolas" w:cs="Courier New"/>
          <w:color w:val="000000"/>
          <w:lang/>
        </w:rPr>
        <w:t>]).Label(</w:t>
      </w:r>
      <w:r w:rsidRPr="0097420E">
        <w:rPr>
          <w:rFonts w:ascii="Consolas" w:eastAsia="Times New Roman" w:hAnsi="Consolas" w:cs="Courier New"/>
          <w:color w:val="006080"/>
          <w:lang/>
        </w:rPr>
        <w:t>"Client:"</w:t>
      </w:r>
      <w:r w:rsidRPr="0097420E">
        <w:rPr>
          <w:rFonts w:ascii="Consolas" w:eastAsia="Times New Roman" w:hAnsi="Consolas" w:cs="Courier New"/>
          <w:color w:val="000000"/>
          <w:lang/>
        </w:rPr>
        <w:t>)%&gt;</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&lt;%=</w:t>
      </w:r>
      <w:proofErr w:type="spellStart"/>
      <w:r w:rsidRPr="0097420E">
        <w:rPr>
          <w:rFonts w:ascii="Consolas" w:eastAsia="Times New Roman" w:hAnsi="Consolas" w:cs="Courier New"/>
          <w:color w:val="0000FF"/>
          <w:lang/>
        </w:rPr>
        <w:t>this</w:t>
      </w:r>
      <w:r w:rsidRPr="0097420E">
        <w:rPr>
          <w:rFonts w:ascii="Consolas" w:eastAsia="Times New Roman" w:hAnsi="Consolas" w:cs="Courier New"/>
          <w:color w:val="000000"/>
          <w:lang/>
        </w:rPr>
        <w:t>.MultiSelect</w:t>
      </w:r>
      <w:proofErr w:type="spellEnd"/>
      <w:r w:rsidRPr="0097420E">
        <w:rPr>
          <w:rFonts w:ascii="Consolas" w:eastAsia="Times New Roman" w:hAnsi="Consolas" w:cs="Courier New"/>
          <w:color w:val="000000"/>
          <w:lang/>
        </w:rPr>
        <w:t xml:space="preserve">(x =&gt; </w:t>
      </w:r>
      <w:proofErr w:type="spellStart"/>
      <w:r w:rsidRPr="0097420E">
        <w:rPr>
          <w:rFonts w:ascii="Consolas" w:eastAsia="Times New Roman" w:hAnsi="Consolas" w:cs="Courier New"/>
          <w:color w:val="000000"/>
          <w:lang/>
        </w:rPr>
        <w:t>x.UserId</w:t>
      </w:r>
      <w:proofErr w:type="spellEnd"/>
      <w:r w:rsidRPr="0097420E">
        <w:rPr>
          <w:rFonts w:ascii="Consolas" w:eastAsia="Times New Roman" w:hAnsi="Consolas" w:cs="Courier New"/>
          <w:color w:val="000000"/>
          <w:lang/>
        </w:rPr>
        <w:t>).</w:t>
      </w:r>
      <w:proofErr w:type="gramStart"/>
      <w:r w:rsidRPr="0097420E">
        <w:rPr>
          <w:rFonts w:ascii="Consolas" w:eastAsia="Times New Roman" w:hAnsi="Consolas" w:cs="Courier New"/>
          <w:color w:val="000000"/>
          <w:lang/>
        </w:rPr>
        <w:t>Options(</w:t>
      </w:r>
      <w:proofErr w:type="spellStart"/>
      <w:proofErr w:type="gramEnd"/>
      <w:r w:rsidRPr="0097420E">
        <w:rPr>
          <w:rFonts w:ascii="Consolas" w:eastAsia="Times New Roman" w:hAnsi="Consolas" w:cs="Courier New"/>
          <w:color w:val="000000"/>
          <w:lang/>
        </w:rPr>
        <w:t>ViewModel.Users</w:t>
      </w:r>
      <w:proofErr w:type="spellEnd"/>
      <w:r w:rsidRPr="0097420E">
        <w:rPr>
          <w:rFonts w:ascii="Consolas" w:eastAsia="Times New Roman" w:hAnsi="Consolas" w:cs="Courier New"/>
          <w:color w:val="000000"/>
          <w:lang/>
        </w:rPr>
        <w:t>)%&gt;</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&lt;%=</w:t>
      </w:r>
      <w:proofErr w:type="spellStart"/>
      <w:proofErr w:type="gramStart"/>
      <w:r w:rsidRPr="0097420E">
        <w:rPr>
          <w:rFonts w:ascii="Consolas" w:eastAsia="Times New Roman" w:hAnsi="Consolas" w:cs="Courier New"/>
          <w:color w:val="0000FF"/>
          <w:lang/>
        </w:rPr>
        <w:t>this</w:t>
      </w:r>
      <w:r w:rsidRPr="0097420E">
        <w:rPr>
          <w:rFonts w:ascii="Consolas" w:eastAsia="Times New Roman" w:hAnsi="Consolas" w:cs="Courier New"/>
          <w:color w:val="000000"/>
          <w:lang/>
        </w:rPr>
        <w:t>.CheckBox</w:t>
      </w:r>
      <w:proofErr w:type="spellEnd"/>
      <w:r w:rsidRPr="0097420E">
        <w:rPr>
          <w:rFonts w:ascii="Consolas" w:eastAsia="Times New Roman" w:hAnsi="Consolas" w:cs="Courier New"/>
          <w:color w:val="000000"/>
          <w:lang/>
        </w:rPr>
        <w:t>(</w:t>
      </w:r>
      <w:proofErr w:type="gramEnd"/>
      <w:r w:rsidRPr="0097420E">
        <w:rPr>
          <w:rFonts w:ascii="Consolas" w:eastAsia="Times New Roman" w:hAnsi="Consolas" w:cs="Courier New"/>
          <w:color w:val="006080"/>
          <w:lang/>
        </w:rPr>
        <w:t>"enabled"</w:t>
      </w:r>
      <w:r w:rsidRPr="0097420E">
        <w:rPr>
          <w:rFonts w:ascii="Consolas" w:eastAsia="Times New Roman" w:hAnsi="Consolas" w:cs="Courier New"/>
          <w:color w:val="000000"/>
          <w:lang/>
        </w:rPr>
        <w:t>).</w:t>
      </w:r>
      <w:proofErr w:type="spellStart"/>
      <w:r w:rsidRPr="0097420E">
        <w:rPr>
          <w:rFonts w:ascii="Consolas" w:eastAsia="Times New Roman" w:hAnsi="Consolas" w:cs="Courier New"/>
          <w:color w:val="000000"/>
          <w:lang/>
        </w:rPr>
        <w:t>LabelAfter</w:t>
      </w:r>
      <w:proofErr w:type="spellEnd"/>
      <w:r w:rsidRPr="0097420E">
        <w:rPr>
          <w:rFonts w:ascii="Consolas" w:eastAsia="Times New Roman" w:hAnsi="Consolas" w:cs="Courier New"/>
          <w:color w:val="000000"/>
          <w:lang/>
        </w:rPr>
        <w:t>(</w:t>
      </w:r>
      <w:r w:rsidRPr="0097420E">
        <w:rPr>
          <w:rFonts w:ascii="Consolas" w:eastAsia="Times New Roman" w:hAnsi="Consolas" w:cs="Courier New"/>
          <w:color w:val="006080"/>
          <w:lang/>
        </w:rPr>
        <w:t>"Enabled"</w:t>
      </w:r>
      <w:r w:rsidRPr="0097420E">
        <w:rPr>
          <w:rFonts w:ascii="Consolas" w:eastAsia="Times New Roman" w:hAnsi="Consolas" w:cs="Courier New"/>
          <w:color w:val="000000"/>
          <w:lang/>
        </w:rPr>
        <w:t>).Title("Click to enable.").</w:t>
      </w:r>
      <w:proofErr w:type="gramStart"/>
      <w:r w:rsidRPr="0097420E">
        <w:rPr>
          <w:rFonts w:ascii="Consolas" w:eastAsia="Times New Roman" w:hAnsi="Consolas" w:cs="Courier New"/>
          <w:color w:val="000000"/>
          <w:lang/>
        </w:rPr>
        <w:t>Styles(</w:t>
      </w:r>
      <w:proofErr w:type="spellStart"/>
      <w:proofErr w:type="gramEnd"/>
      <w:r w:rsidRPr="0097420E">
        <w:rPr>
          <w:rFonts w:ascii="Consolas" w:eastAsia="Times New Roman" w:hAnsi="Consolas" w:cs="Courier New"/>
          <w:color w:val="000000"/>
          <w:lang/>
        </w:rPr>
        <w:t>vertical_align</w:t>
      </w:r>
      <w:proofErr w:type="spellEnd"/>
      <w:r w:rsidRPr="0097420E">
        <w:rPr>
          <w:rFonts w:ascii="Consolas" w:eastAsia="Times New Roman" w:hAnsi="Consolas" w:cs="Courier New"/>
          <w:color w:val="000000"/>
          <w:lang/>
        </w:rPr>
        <w:t xml:space="preserve"> =&gt; "middle")%&gt;</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 xml:space="preserve">As you can see in this example, the helpers are methods of the view itself, not of some helper class.  You will also notice two different kinds of methods.  One kind takes the name as a string which is meant to evaluate to an object in the </w:t>
      </w:r>
      <w:proofErr w:type="spellStart"/>
      <w:r w:rsidRPr="0097420E">
        <w:rPr>
          <w:rFonts w:eastAsia="Times New Roman" w:cs="Times New Roman"/>
          <w:color w:val="333333"/>
          <w:sz w:val="18"/>
          <w:szCs w:val="18"/>
          <w:lang/>
        </w:rPr>
        <w:t>ViewData</w:t>
      </w:r>
      <w:proofErr w:type="spellEnd"/>
      <w:r w:rsidRPr="0097420E">
        <w:rPr>
          <w:rFonts w:eastAsia="Times New Roman" w:cs="Times New Roman"/>
          <w:color w:val="333333"/>
          <w:sz w:val="18"/>
          <w:szCs w:val="18"/>
          <w:lang/>
        </w:rPr>
        <w:t xml:space="preserve"> dictionary.  These methods are extensions of </w:t>
      </w:r>
      <w:proofErr w:type="spellStart"/>
      <w:r w:rsidRPr="0097420E">
        <w:rPr>
          <w:rFonts w:eastAsia="Times New Roman" w:cs="Times New Roman"/>
          <w:color w:val="333333"/>
          <w:sz w:val="18"/>
          <w:szCs w:val="18"/>
          <w:lang/>
        </w:rPr>
        <w:t>IViewDataContainer</w:t>
      </w:r>
      <w:proofErr w:type="spellEnd"/>
      <w:r w:rsidRPr="0097420E">
        <w:rPr>
          <w:rFonts w:eastAsia="Times New Roman" w:cs="Times New Roman"/>
          <w:color w:val="333333"/>
          <w:sz w:val="18"/>
          <w:szCs w:val="18"/>
          <w:lang/>
        </w:rPr>
        <w:t>, and as such they can be used in any type of view (</w:t>
      </w:r>
      <w:proofErr w:type="spellStart"/>
      <w:r w:rsidRPr="0097420E">
        <w:rPr>
          <w:rFonts w:eastAsia="Times New Roman" w:cs="Times New Roman"/>
          <w:color w:val="333333"/>
          <w:sz w:val="18"/>
          <w:szCs w:val="18"/>
          <w:lang/>
        </w:rPr>
        <w:t>ViewPage</w:t>
      </w:r>
      <w:proofErr w:type="spellEnd"/>
      <w:r w:rsidRPr="0097420E">
        <w:rPr>
          <w:rFonts w:eastAsia="Times New Roman" w:cs="Times New Roman"/>
          <w:color w:val="333333"/>
          <w:sz w:val="18"/>
          <w:szCs w:val="18"/>
          <w:lang/>
        </w:rPr>
        <w:t xml:space="preserve">, </w:t>
      </w:r>
      <w:proofErr w:type="spellStart"/>
      <w:r w:rsidRPr="0097420E">
        <w:rPr>
          <w:rFonts w:eastAsia="Times New Roman" w:cs="Times New Roman"/>
          <w:color w:val="333333"/>
          <w:sz w:val="18"/>
          <w:szCs w:val="18"/>
          <w:lang/>
        </w:rPr>
        <w:t>ViewPage</w:t>
      </w:r>
      <w:proofErr w:type="spellEnd"/>
      <w:r w:rsidRPr="0097420E">
        <w:rPr>
          <w:rFonts w:eastAsia="Times New Roman" w:cs="Times New Roman"/>
          <w:color w:val="333333"/>
          <w:sz w:val="18"/>
          <w:szCs w:val="18"/>
          <w:lang/>
        </w:rPr>
        <w:t xml:space="preserve">&lt;T&gt;, </w:t>
      </w:r>
      <w:proofErr w:type="spellStart"/>
      <w:r w:rsidRPr="0097420E">
        <w:rPr>
          <w:rFonts w:eastAsia="Times New Roman" w:cs="Times New Roman"/>
          <w:color w:val="333333"/>
          <w:sz w:val="18"/>
          <w:szCs w:val="18"/>
          <w:lang/>
        </w:rPr>
        <w:t>ViewUserControl</w:t>
      </w:r>
      <w:proofErr w:type="spellEnd"/>
      <w:r w:rsidRPr="0097420E">
        <w:rPr>
          <w:rFonts w:eastAsia="Times New Roman" w:cs="Times New Roman"/>
          <w:color w:val="333333"/>
          <w:sz w:val="18"/>
          <w:szCs w:val="18"/>
          <w:lang/>
        </w:rPr>
        <w:t xml:space="preserve">, </w:t>
      </w:r>
      <w:proofErr w:type="spellStart"/>
      <w:r w:rsidRPr="0097420E">
        <w:rPr>
          <w:rFonts w:eastAsia="Times New Roman" w:cs="Times New Roman"/>
          <w:color w:val="333333"/>
          <w:sz w:val="18"/>
          <w:szCs w:val="18"/>
          <w:lang/>
        </w:rPr>
        <w:t>ViewUserControl</w:t>
      </w:r>
      <w:proofErr w:type="spellEnd"/>
      <w:r w:rsidRPr="0097420E">
        <w:rPr>
          <w:rFonts w:eastAsia="Times New Roman" w:cs="Times New Roman"/>
          <w:color w:val="333333"/>
          <w:sz w:val="18"/>
          <w:szCs w:val="18"/>
          <w:lang/>
        </w:rPr>
        <w:t xml:space="preserve">&lt;T&gt;, </w:t>
      </w:r>
      <w:proofErr w:type="spellStart"/>
      <w:r w:rsidRPr="0097420E">
        <w:rPr>
          <w:rFonts w:eastAsia="Times New Roman" w:cs="Times New Roman"/>
          <w:color w:val="333333"/>
          <w:sz w:val="18"/>
          <w:szCs w:val="18"/>
          <w:lang/>
        </w:rPr>
        <w:t>ViewMasterPage</w:t>
      </w:r>
      <w:proofErr w:type="spellEnd"/>
      <w:r w:rsidRPr="0097420E">
        <w:rPr>
          <w:rFonts w:eastAsia="Times New Roman" w:cs="Times New Roman"/>
          <w:color w:val="333333"/>
          <w:sz w:val="18"/>
          <w:szCs w:val="18"/>
          <w:lang/>
        </w:rPr>
        <w:t xml:space="preserve">, </w:t>
      </w:r>
      <w:proofErr w:type="spellStart"/>
      <w:r w:rsidRPr="0097420E">
        <w:rPr>
          <w:rFonts w:eastAsia="Times New Roman" w:cs="Times New Roman"/>
          <w:color w:val="333333"/>
          <w:sz w:val="18"/>
          <w:szCs w:val="18"/>
          <w:lang/>
        </w:rPr>
        <w:t>ViewMasterPage</w:t>
      </w:r>
      <w:proofErr w:type="spellEnd"/>
      <w:r w:rsidRPr="0097420E">
        <w:rPr>
          <w:rFonts w:eastAsia="Times New Roman" w:cs="Times New Roman"/>
          <w:color w:val="333333"/>
          <w:sz w:val="18"/>
          <w:szCs w:val="18"/>
          <w:lang/>
        </w:rPr>
        <w:t xml:space="preserve">&lt;T&gt;).   The other kind takes a lambda expression that refers to a member of </w:t>
      </w:r>
      <w:proofErr w:type="spellStart"/>
      <w:r w:rsidRPr="0097420E">
        <w:rPr>
          <w:rFonts w:eastAsia="Times New Roman" w:cs="Times New Roman"/>
          <w:color w:val="333333"/>
          <w:sz w:val="18"/>
          <w:szCs w:val="18"/>
          <w:lang/>
        </w:rPr>
        <w:t>ViewData.Model</w:t>
      </w:r>
      <w:proofErr w:type="spellEnd"/>
      <w:r w:rsidRPr="0097420E">
        <w:rPr>
          <w:rFonts w:eastAsia="Times New Roman" w:cs="Times New Roman"/>
          <w:color w:val="333333"/>
          <w:sz w:val="18"/>
          <w:szCs w:val="18"/>
          <w:lang/>
        </w:rPr>
        <w:t xml:space="preserve">.  This kind of method extends a new interface that is defined in </w:t>
      </w:r>
      <w:del w:id="1" w:author="Unknown">
        <w:r w:rsidRPr="0097420E">
          <w:rPr>
            <w:rFonts w:eastAsia="Times New Roman" w:cs="Times New Roman"/>
            <w:color w:val="333333"/>
            <w:sz w:val="18"/>
            <w:szCs w:val="18"/>
            <w:lang/>
          </w:rPr>
          <w:delText>MvcFluentHtml</w:delText>
        </w:r>
      </w:del>
      <w:r w:rsidRPr="0097420E">
        <w:rPr>
          <w:rFonts w:eastAsia="Times New Roman" w:cs="Times New Roman"/>
          <w:color w:val="333333"/>
          <w:sz w:val="18"/>
          <w:szCs w:val="18"/>
          <w:lang/>
        </w:rPr>
        <w:t xml:space="preserve"> </w:t>
      </w:r>
      <w:proofErr w:type="spellStart"/>
      <w:r w:rsidRPr="0097420E">
        <w:rPr>
          <w:rFonts w:eastAsia="Times New Roman" w:cs="Times New Roman"/>
          <w:color w:val="333333"/>
          <w:sz w:val="18"/>
          <w:szCs w:val="18"/>
          <w:lang/>
        </w:rPr>
        <w:t>MvcContrib.FluentHtml</w:t>
      </w:r>
      <w:proofErr w:type="spellEnd"/>
      <w:r w:rsidRPr="0097420E">
        <w:rPr>
          <w:rFonts w:eastAsia="Times New Roman" w:cs="Times New Roman"/>
          <w:color w:val="333333"/>
          <w:sz w:val="18"/>
          <w:szCs w:val="18"/>
          <w:lang/>
        </w:rPr>
        <w:t>:</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proofErr w:type="gramStart"/>
      <w:r w:rsidRPr="0097420E">
        <w:rPr>
          <w:rFonts w:ascii="Consolas" w:eastAsia="Times New Roman" w:hAnsi="Consolas" w:cs="Courier New"/>
          <w:color w:val="0000FF"/>
          <w:lang/>
        </w:rPr>
        <w:t>public</w:t>
      </w:r>
      <w:proofErr w:type="gramEnd"/>
      <w:r w:rsidRPr="0097420E">
        <w:rPr>
          <w:rFonts w:ascii="Consolas" w:eastAsia="Times New Roman" w:hAnsi="Consolas" w:cs="Courier New"/>
          <w:color w:val="000000"/>
          <w:lang/>
        </w:rPr>
        <w:t xml:space="preserve"> </w:t>
      </w:r>
      <w:r w:rsidRPr="0097420E">
        <w:rPr>
          <w:rFonts w:ascii="Consolas" w:eastAsia="Times New Roman" w:hAnsi="Consolas" w:cs="Courier New"/>
          <w:color w:val="0000FF"/>
          <w:lang/>
        </w:rPr>
        <w:t>interface</w:t>
      </w:r>
      <w:r w:rsidRPr="0097420E">
        <w:rPr>
          <w:rFonts w:ascii="Consolas" w:eastAsia="Times New Roman" w:hAnsi="Consolas" w:cs="Courier New"/>
          <w:color w:val="000000"/>
          <w:lang/>
        </w:rPr>
        <w:t xml:space="preserve"> </w:t>
      </w:r>
      <w:proofErr w:type="spellStart"/>
      <w:r w:rsidRPr="0097420E">
        <w:rPr>
          <w:rFonts w:ascii="Consolas" w:eastAsia="Times New Roman" w:hAnsi="Consolas" w:cs="Courier New"/>
          <w:color w:val="000000"/>
          <w:lang/>
        </w:rPr>
        <w:t>IViewModelContainer</w:t>
      </w:r>
      <w:proofErr w:type="spellEnd"/>
      <w:r w:rsidRPr="0097420E">
        <w:rPr>
          <w:rFonts w:ascii="Consolas" w:eastAsia="Times New Roman" w:hAnsi="Consolas" w:cs="Courier New"/>
          <w:color w:val="000000"/>
          <w:lang/>
        </w:rPr>
        <w:t xml:space="preserve">&lt;T&gt; </w:t>
      </w:r>
      <w:r w:rsidRPr="0097420E">
        <w:rPr>
          <w:rFonts w:ascii="Consolas" w:eastAsia="Times New Roman" w:hAnsi="Consolas" w:cs="Courier New"/>
          <w:color w:val="0000FF"/>
          <w:lang/>
        </w:rPr>
        <w:t>where</w:t>
      </w:r>
      <w:r w:rsidRPr="0097420E">
        <w:rPr>
          <w:rFonts w:ascii="Consolas" w:eastAsia="Times New Roman" w:hAnsi="Consolas" w:cs="Courier New"/>
          <w:color w:val="000000"/>
          <w:lang/>
        </w:rPr>
        <w:t xml:space="preserve"> T : </w:t>
      </w:r>
      <w:r w:rsidRPr="0097420E">
        <w:rPr>
          <w:rFonts w:ascii="Consolas" w:eastAsia="Times New Roman" w:hAnsi="Consolas" w:cs="Courier New"/>
          <w:color w:val="0000FF"/>
          <w:lang/>
        </w:rPr>
        <w:t>class</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 xml:space="preserve">    T </w:t>
      </w:r>
      <w:proofErr w:type="spellStart"/>
      <w:r w:rsidRPr="0097420E">
        <w:rPr>
          <w:rFonts w:ascii="Consolas" w:eastAsia="Times New Roman" w:hAnsi="Consolas" w:cs="Courier New"/>
          <w:color w:val="000000"/>
          <w:lang/>
        </w:rPr>
        <w:t>ViewModel</w:t>
      </w:r>
      <w:proofErr w:type="spellEnd"/>
      <w:r w:rsidRPr="0097420E">
        <w:rPr>
          <w:rFonts w:ascii="Consolas" w:eastAsia="Times New Roman" w:hAnsi="Consolas" w:cs="Courier New"/>
          <w:color w:val="000000"/>
          <w:lang/>
        </w:rPr>
        <w:t xml:space="preserve"> </w:t>
      </w:r>
      <w:proofErr w:type="gramStart"/>
      <w:r w:rsidRPr="0097420E">
        <w:rPr>
          <w:rFonts w:ascii="Consolas" w:eastAsia="Times New Roman" w:hAnsi="Consolas" w:cs="Courier New"/>
          <w:color w:val="000000"/>
          <w:lang/>
        </w:rPr>
        <w:t>{ get</w:t>
      </w:r>
      <w:proofErr w:type="gramEnd"/>
      <w:r w:rsidRPr="0097420E">
        <w:rPr>
          <w:rFonts w:ascii="Consolas" w:eastAsia="Times New Roman" w:hAnsi="Consolas" w:cs="Courier New"/>
          <w:color w:val="000000"/>
          <w:lang/>
        </w:rPr>
        <w:t>; }</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 xml:space="preserve">    </w:t>
      </w:r>
      <w:proofErr w:type="spellStart"/>
      <w:r w:rsidRPr="0097420E">
        <w:rPr>
          <w:rFonts w:ascii="Consolas" w:eastAsia="Times New Roman" w:hAnsi="Consolas" w:cs="Courier New"/>
          <w:color w:val="000000"/>
          <w:lang/>
        </w:rPr>
        <w:t>IEnumerable</w:t>
      </w:r>
      <w:proofErr w:type="spellEnd"/>
      <w:r w:rsidRPr="0097420E">
        <w:rPr>
          <w:rFonts w:ascii="Consolas" w:eastAsia="Times New Roman" w:hAnsi="Consolas" w:cs="Courier New"/>
          <w:color w:val="000000"/>
          <w:lang/>
        </w:rPr>
        <w:t>&lt;</w:t>
      </w:r>
      <w:proofErr w:type="spellStart"/>
      <w:r w:rsidRPr="0097420E">
        <w:rPr>
          <w:rFonts w:ascii="Consolas" w:eastAsia="Times New Roman" w:hAnsi="Consolas" w:cs="Courier New"/>
          <w:color w:val="000000"/>
          <w:lang/>
        </w:rPr>
        <w:t>IMemberBehavior</w:t>
      </w:r>
      <w:proofErr w:type="spellEnd"/>
      <w:r w:rsidRPr="0097420E">
        <w:rPr>
          <w:rFonts w:ascii="Consolas" w:eastAsia="Times New Roman" w:hAnsi="Consolas" w:cs="Courier New"/>
          <w:color w:val="000000"/>
          <w:lang/>
        </w:rPr>
        <w:t xml:space="preserve">&gt; </w:t>
      </w:r>
      <w:proofErr w:type="spellStart"/>
      <w:r w:rsidRPr="0097420E">
        <w:rPr>
          <w:rFonts w:ascii="Consolas" w:eastAsia="Times New Roman" w:hAnsi="Consolas" w:cs="Courier New"/>
          <w:color w:val="000000"/>
          <w:lang/>
        </w:rPr>
        <w:t>MemberBehaviors</w:t>
      </w:r>
      <w:proofErr w:type="spellEnd"/>
      <w:r w:rsidRPr="0097420E">
        <w:rPr>
          <w:rFonts w:ascii="Consolas" w:eastAsia="Times New Roman" w:hAnsi="Consolas" w:cs="Courier New"/>
          <w:color w:val="000000"/>
          <w:lang/>
        </w:rPr>
        <w:t xml:space="preserve"> </w:t>
      </w:r>
      <w:proofErr w:type="gramStart"/>
      <w:r w:rsidRPr="0097420E">
        <w:rPr>
          <w:rFonts w:ascii="Consolas" w:eastAsia="Times New Roman" w:hAnsi="Consolas" w:cs="Courier New"/>
          <w:color w:val="000000"/>
          <w:lang/>
        </w:rPr>
        <w:t>{ get</w:t>
      </w:r>
      <w:proofErr w:type="gramEnd"/>
      <w:r w:rsidRPr="0097420E">
        <w:rPr>
          <w:rFonts w:ascii="Consolas" w:eastAsia="Times New Roman" w:hAnsi="Consolas" w:cs="Courier New"/>
          <w:color w:val="000000"/>
          <w:lang/>
        </w:rPr>
        <w:t>; }</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 xml:space="preserve">Both kinds of methods set the value (value attribute, inner text, etc.) from </w:t>
      </w:r>
      <w:proofErr w:type="spellStart"/>
      <w:r w:rsidRPr="0097420E">
        <w:rPr>
          <w:rFonts w:eastAsia="Times New Roman" w:cs="Times New Roman"/>
          <w:color w:val="333333"/>
          <w:sz w:val="18"/>
          <w:szCs w:val="18"/>
          <w:lang/>
        </w:rPr>
        <w:t>ViewData</w:t>
      </w:r>
      <w:proofErr w:type="spellEnd"/>
      <w:r w:rsidRPr="0097420E">
        <w:rPr>
          <w:rFonts w:eastAsia="Times New Roman" w:cs="Times New Roman"/>
          <w:color w:val="333333"/>
          <w:sz w:val="18"/>
          <w:szCs w:val="18"/>
          <w:lang/>
        </w:rPr>
        <w:t>.  Both kinds set the name of form elements so that most binders will pick up the value on post.</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 xml:space="preserve">So what must you do before you can use these methods in your views?  To use the methods </w:t>
      </w:r>
      <w:proofErr w:type="gramStart"/>
      <w:r w:rsidRPr="0097420E">
        <w:rPr>
          <w:rFonts w:eastAsia="Times New Roman" w:cs="Times New Roman"/>
          <w:color w:val="333333"/>
          <w:sz w:val="18"/>
          <w:szCs w:val="18"/>
          <w:lang/>
        </w:rPr>
        <w:t>that extend</w:t>
      </w:r>
      <w:proofErr w:type="gramEnd"/>
      <w:r w:rsidRPr="0097420E">
        <w:rPr>
          <w:rFonts w:eastAsia="Times New Roman" w:cs="Times New Roman"/>
          <w:color w:val="333333"/>
          <w:sz w:val="18"/>
          <w:szCs w:val="18"/>
          <w:lang/>
        </w:rPr>
        <w:t xml:space="preserve"> </w:t>
      </w:r>
      <w:proofErr w:type="spellStart"/>
      <w:r w:rsidRPr="0097420E">
        <w:rPr>
          <w:rFonts w:eastAsia="Times New Roman" w:cs="Times New Roman"/>
          <w:color w:val="333333"/>
          <w:sz w:val="18"/>
          <w:szCs w:val="18"/>
          <w:lang/>
        </w:rPr>
        <w:t>IViewDataContainer</w:t>
      </w:r>
      <w:proofErr w:type="spellEnd"/>
      <w:r w:rsidRPr="0097420E">
        <w:rPr>
          <w:rFonts w:eastAsia="Times New Roman" w:cs="Times New Roman"/>
          <w:color w:val="333333"/>
          <w:sz w:val="18"/>
          <w:szCs w:val="18"/>
          <w:lang/>
        </w:rPr>
        <w:t xml:space="preserve">, nothing.  To use the methods that extend </w:t>
      </w:r>
      <w:proofErr w:type="spellStart"/>
      <w:r w:rsidRPr="0097420E">
        <w:rPr>
          <w:rFonts w:eastAsia="Times New Roman" w:cs="Times New Roman"/>
          <w:color w:val="333333"/>
          <w:sz w:val="18"/>
          <w:szCs w:val="18"/>
          <w:lang/>
        </w:rPr>
        <w:t>IViewModelContainer</w:t>
      </w:r>
      <w:proofErr w:type="spellEnd"/>
      <w:r w:rsidRPr="0097420E">
        <w:rPr>
          <w:rFonts w:eastAsia="Times New Roman" w:cs="Times New Roman"/>
          <w:color w:val="333333"/>
          <w:sz w:val="18"/>
          <w:szCs w:val="18"/>
          <w:lang/>
        </w:rPr>
        <w:t>&lt;T&gt;, you have some options:</w:t>
      </w:r>
    </w:p>
    <w:p w:rsidR="0097420E" w:rsidRPr="0097420E" w:rsidRDefault="0097420E" w:rsidP="0097420E">
      <w:pPr>
        <w:numPr>
          <w:ilvl w:val="0"/>
          <w:numId w:val="1"/>
        </w:numPr>
        <w:spacing w:before="100" w:beforeAutospacing="1" w:after="100" w:afterAutospacing="1" w:line="312" w:lineRule="atLeast"/>
        <w:ind w:left="1440"/>
        <w:rPr>
          <w:rFonts w:eastAsia="Times New Roman" w:cs="Times New Roman"/>
          <w:color w:val="333333"/>
          <w:sz w:val="18"/>
          <w:szCs w:val="18"/>
          <w:lang/>
        </w:rPr>
      </w:pPr>
      <w:r w:rsidRPr="0097420E">
        <w:rPr>
          <w:rFonts w:eastAsia="Times New Roman" w:cs="Times New Roman"/>
          <w:color w:val="333333"/>
          <w:sz w:val="18"/>
          <w:szCs w:val="18"/>
          <w:lang/>
        </w:rPr>
        <w:t xml:space="preserve">Derive your strongly-typed views from </w:t>
      </w:r>
      <w:proofErr w:type="spellStart"/>
      <w:r w:rsidRPr="0097420E">
        <w:rPr>
          <w:rFonts w:eastAsia="Times New Roman" w:cs="Times New Roman"/>
          <w:color w:val="333333"/>
          <w:sz w:val="18"/>
          <w:szCs w:val="18"/>
          <w:lang/>
        </w:rPr>
        <w:t>ModelViewPage</w:t>
      </w:r>
      <w:proofErr w:type="spellEnd"/>
      <w:r w:rsidRPr="0097420E">
        <w:rPr>
          <w:rFonts w:eastAsia="Times New Roman" w:cs="Times New Roman"/>
          <w:color w:val="333333"/>
          <w:sz w:val="18"/>
          <w:szCs w:val="18"/>
          <w:lang/>
        </w:rPr>
        <w:t xml:space="preserve">&lt;T&gt;, </w:t>
      </w:r>
      <w:proofErr w:type="spellStart"/>
      <w:r w:rsidRPr="0097420E">
        <w:rPr>
          <w:rFonts w:eastAsia="Times New Roman" w:cs="Times New Roman"/>
          <w:color w:val="333333"/>
          <w:sz w:val="18"/>
          <w:szCs w:val="18"/>
          <w:lang/>
        </w:rPr>
        <w:t>ModelViewUserControl</w:t>
      </w:r>
      <w:proofErr w:type="spellEnd"/>
      <w:r w:rsidRPr="0097420E">
        <w:rPr>
          <w:rFonts w:eastAsia="Times New Roman" w:cs="Times New Roman"/>
          <w:color w:val="333333"/>
          <w:sz w:val="18"/>
          <w:szCs w:val="18"/>
          <w:lang/>
        </w:rPr>
        <w:t xml:space="preserve">&lt;T&gt; or </w:t>
      </w:r>
      <w:proofErr w:type="spellStart"/>
      <w:r w:rsidRPr="0097420E">
        <w:rPr>
          <w:rFonts w:eastAsia="Times New Roman" w:cs="Times New Roman"/>
          <w:color w:val="333333"/>
          <w:sz w:val="18"/>
          <w:szCs w:val="18"/>
          <w:lang/>
        </w:rPr>
        <w:t>ModelViewMasterPage</w:t>
      </w:r>
      <w:proofErr w:type="spellEnd"/>
      <w:r w:rsidRPr="0097420E">
        <w:rPr>
          <w:rFonts w:eastAsia="Times New Roman" w:cs="Times New Roman"/>
          <w:color w:val="333333"/>
          <w:sz w:val="18"/>
          <w:szCs w:val="18"/>
          <w:lang/>
        </w:rPr>
        <w:t xml:space="preserve">&lt;T&gt; which are bits of </w:t>
      </w:r>
      <w:proofErr w:type="spellStart"/>
      <w:r w:rsidRPr="0097420E">
        <w:rPr>
          <w:rFonts w:eastAsia="Times New Roman" w:cs="Times New Roman"/>
          <w:color w:val="333333"/>
          <w:sz w:val="18"/>
          <w:szCs w:val="18"/>
          <w:lang/>
        </w:rPr>
        <w:t>MvcFluentHtml</w:t>
      </w:r>
      <w:proofErr w:type="spellEnd"/>
      <w:r w:rsidRPr="0097420E">
        <w:rPr>
          <w:rFonts w:eastAsia="Times New Roman" w:cs="Times New Roman"/>
          <w:color w:val="333333"/>
          <w:sz w:val="18"/>
          <w:szCs w:val="18"/>
          <w:lang/>
        </w:rPr>
        <w:t xml:space="preserve">. </w:t>
      </w:r>
    </w:p>
    <w:p w:rsidR="0097420E" w:rsidRPr="0097420E" w:rsidRDefault="0097420E" w:rsidP="0097420E">
      <w:pPr>
        <w:numPr>
          <w:ilvl w:val="0"/>
          <w:numId w:val="1"/>
        </w:numPr>
        <w:spacing w:before="100" w:beforeAutospacing="1" w:after="100" w:afterAutospacing="1" w:line="312" w:lineRule="atLeast"/>
        <w:ind w:left="1440"/>
        <w:rPr>
          <w:rFonts w:eastAsia="Times New Roman" w:cs="Times New Roman"/>
          <w:color w:val="333333"/>
          <w:sz w:val="18"/>
          <w:szCs w:val="18"/>
          <w:lang/>
        </w:rPr>
      </w:pPr>
      <w:r w:rsidRPr="0097420E">
        <w:rPr>
          <w:rFonts w:eastAsia="Times New Roman" w:cs="Times New Roman"/>
          <w:color w:val="333333"/>
          <w:sz w:val="18"/>
          <w:szCs w:val="18"/>
          <w:lang/>
        </w:rPr>
        <w:t xml:space="preserve">Implement </w:t>
      </w:r>
      <w:proofErr w:type="spellStart"/>
      <w:r w:rsidRPr="0097420E">
        <w:rPr>
          <w:rFonts w:eastAsia="Times New Roman" w:cs="Times New Roman"/>
          <w:color w:val="333333"/>
          <w:sz w:val="18"/>
          <w:szCs w:val="18"/>
          <w:lang/>
        </w:rPr>
        <w:t>IViewModelContainer</w:t>
      </w:r>
      <w:proofErr w:type="spellEnd"/>
      <w:r w:rsidRPr="0097420E">
        <w:rPr>
          <w:rFonts w:eastAsia="Times New Roman" w:cs="Times New Roman"/>
          <w:color w:val="333333"/>
          <w:sz w:val="18"/>
          <w:szCs w:val="18"/>
          <w:lang/>
        </w:rPr>
        <w:t xml:space="preserve">&lt;T&gt; directly on your views. </w:t>
      </w:r>
    </w:p>
    <w:p w:rsidR="0097420E" w:rsidRPr="0097420E" w:rsidRDefault="0097420E" w:rsidP="0097420E">
      <w:pPr>
        <w:numPr>
          <w:ilvl w:val="0"/>
          <w:numId w:val="1"/>
        </w:numPr>
        <w:spacing w:before="100" w:beforeAutospacing="1" w:after="100" w:afterAutospacing="1" w:line="312" w:lineRule="atLeast"/>
        <w:ind w:left="1440"/>
        <w:rPr>
          <w:rFonts w:eastAsia="Times New Roman" w:cs="Times New Roman"/>
          <w:color w:val="333333"/>
          <w:sz w:val="18"/>
          <w:szCs w:val="18"/>
          <w:lang/>
        </w:rPr>
      </w:pPr>
      <w:r w:rsidRPr="0097420E">
        <w:rPr>
          <w:rFonts w:eastAsia="Times New Roman" w:cs="Times New Roman"/>
          <w:color w:val="333333"/>
          <w:sz w:val="18"/>
          <w:szCs w:val="18"/>
          <w:lang/>
        </w:rPr>
        <w:t xml:space="preserve">Define your own base view classes that implement </w:t>
      </w:r>
      <w:proofErr w:type="spellStart"/>
      <w:r w:rsidRPr="0097420E">
        <w:rPr>
          <w:rFonts w:eastAsia="Times New Roman" w:cs="Times New Roman"/>
          <w:color w:val="333333"/>
          <w:sz w:val="18"/>
          <w:szCs w:val="18"/>
          <w:lang/>
        </w:rPr>
        <w:t>IViewModelContainer</w:t>
      </w:r>
      <w:proofErr w:type="spellEnd"/>
      <w:r w:rsidRPr="0097420E">
        <w:rPr>
          <w:rFonts w:eastAsia="Times New Roman" w:cs="Times New Roman"/>
          <w:color w:val="333333"/>
          <w:sz w:val="18"/>
          <w:szCs w:val="18"/>
          <w:lang/>
        </w:rPr>
        <w:t xml:space="preserve">&lt;T&gt;. </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 xml:space="preserve">There is a fourth option.  </w:t>
      </w:r>
      <w:proofErr w:type="spellStart"/>
      <w:r w:rsidRPr="0097420E">
        <w:rPr>
          <w:rFonts w:eastAsia="Times New Roman" w:cs="Times New Roman"/>
          <w:color w:val="333333"/>
          <w:sz w:val="18"/>
          <w:szCs w:val="18"/>
          <w:lang/>
        </w:rPr>
        <w:t>MvcFluentHtml</w:t>
      </w:r>
      <w:proofErr w:type="spellEnd"/>
      <w:r w:rsidRPr="0097420E">
        <w:rPr>
          <w:rFonts w:eastAsia="Times New Roman" w:cs="Times New Roman"/>
          <w:color w:val="333333"/>
          <w:sz w:val="18"/>
          <w:szCs w:val="18"/>
          <w:lang/>
        </w:rPr>
        <w:t xml:space="preserve"> contains a set of classes, </w:t>
      </w:r>
      <w:proofErr w:type="spellStart"/>
      <w:r w:rsidRPr="0097420E">
        <w:rPr>
          <w:rFonts w:eastAsia="Times New Roman" w:cs="Times New Roman"/>
          <w:color w:val="333333"/>
          <w:sz w:val="18"/>
          <w:szCs w:val="18"/>
          <w:lang/>
        </w:rPr>
        <w:t>ConventionModelViewPage</w:t>
      </w:r>
      <w:proofErr w:type="spellEnd"/>
      <w:r w:rsidRPr="0097420E">
        <w:rPr>
          <w:rFonts w:eastAsia="Times New Roman" w:cs="Times New Roman"/>
          <w:color w:val="333333"/>
          <w:sz w:val="18"/>
          <w:szCs w:val="18"/>
          <w:lang/>
        </w:rPr>
        <w:t xml:space="preserve">&lt;T&gt;, </w:t>
      </w:r>
      <w:proofErr w:type="spellStart"/>
      <w:r w:rsidRPr="0097420E">
        <w:rPr>
          <w:rFonts w:eastAsia="Times New Roman" w:cs="Times New Roman"/>
          <w:color w:val="333333"/>
          <w:sz w:val="18"/>
          <w:szCs w:val="18"/>
          <w:lang/>
        </w:rPr>
        <w:t>ConventionModelViewUserControl</w:t>
      </w:r>
      <w:proofErr w:type="spellEnd"/>
      <w:r w:rsidRPr="0097420E">
        <w:rPr>
          <w:rFonts w:eastAsia="Times New Roman" w:cs="Times New Roman"/>
          <w:color w:val="333333"/>
          <w:sz w:val="18"/>
          <w:szCs w:val="18"/>
          <w:lang/>
        </w:rPr>
        <w:t xml:space="preserve">&lt;T&gt; and </w:t>
      </w:r>
      <w:proofErr w:type="spellStart"/>
      <w:r w:rsidRPr="0097420E">
        <w:rPr>
          <w:rFonts w:eastAsia="Times New Roman" w:cs="Times New Roman"/>
          <w:color w:val="333333"/>
          <w:sz w:val="18"/>
          <w:szCs w:val="18"/>
          <w:lang/>
        </w:rPr>
        <w:t>ConventionModelViewMasterPage</w:t>
      </w:r>
      <w:proofErr w:type="spellEnd"/>
      <w:r w:rsidRPr="0097420E">
        <w:rPr>
          <w:rFonts w:eastAsia="Times New Roman" w:cs="Times New Roman"/>
          <w:color w:val="333333"/>
          <w:sz w:val="18"/>
          <w:szCs w:val="18"/>
          <w:lang/>
        </w:rPr>
        <w:t xml:space="preserve">&lt;T&gt;.  These classes apply some default behaviors.  These behaviors operate on certain model attributes, which are also part of </w:t>
      </w:r>
      <w:del w:id="2" w:author="Unknown">
        <w:r w:rsidRPr="0097420E">
          <w:rPr>
            <w:rFonts w:eastAsia="Times New Roman" w:cs="Times New Roman"/>
            <w:color w:val="333333"/>
            <w:sz w:val="18"/>
            <w:szCs w:val="18"/>
            <w:lang/>
          </w:rPr>
          <w:delText>MvcFluentHtml</w:delText>
        </w:r>
      </w:del>
      <w:r w:rsidRPr="0097420E">
        <w:rPr>
          <w:rFonts w:eastAsia="Times New Roman" w:cs="Times New Roman"/>
          <w:color w:val="333333"/>
          <w:sz w:val="18"/>
          <w:szCs w:val="18"/>
          <w:lang/>
        </w:rPr>
        <w:t xml:space="preserve"> </w:t>
      </w:r>
      <w:proofErr w:type="spellStart"/>
      <w:r w:rsidRPr="0097420E">
        <w:rPr>
          <w:rFonts w:eastAsia="Times New Roman" w:cs="Times New Roman"/>
          <w:color w:val="333333"/>
          <w:sz w:val="18"/>
          <w:szCs w:val="18"/>
          <w:lang/>
        </w:rPr>
        <w:t>MvcContrib</w:t>
      </w:r>
      <w:proofErr w:type="spellEnd"/>
      <w:r w:rsidRPr="0097420E">
        <w:rPr>
          <w:rFonts w:eastAsia="Times New Roman" w:cs="Times New Roman"/>
          <w:color w:val="333333"/>
          <w:sz w:val="18"/>
          <w:szCs w:val="18"/>
          <w:lang/>
        </w:rPr>
        <w:t>.</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So given this model:</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proofErr w:type="gramStart"/>
      <w:r w:rsidRPr="0097420E">
        <w:rPr>
          <w:rFonts w:ascii="Consolas" w:eastAsia="Times New Roman" w:hAnsi="Consolas" w:cs="Courier New"/>
          <w:color w:val="0000FF"/>
          <w:lang/>
        </w:rPr>
        <w:t>public</w:t>
      </w:r>
      <w:proofErr w:type="gramEnd"/>
      <w:r w:rsidRPr="0097420E">
        <w:rPr>
          <w:rFonts w:ascii="Consolas" w:eastAsia="Times New Roman" w:hAnsi="Consolas" w:cs="Courier New"/>
          <w:color w:val="000000"/>
          <w:lang/>
        </w:rPr>
        <w:t xml:space="preserve"> </w:t>
      </w:r>
      <w:r w:rsidRPr="0097420E">
        <w:rPr>
          <w:rFonts w:ascii="Consolas" w:eastAsia="Times New Roman" w:hAnsi="Consolas" w:cs="Courier New"/>
          <w:color w:val="0000FF"/>
          <w:lang/>
        </w:rPr>
        <w:t>class</w:t>
      </w:r>
      <w:r w:rsidRPr="0097420E">
        <w:rPr>
          <w:rFonts w:ascii="Consolas" w:eastAsia="Times New Roman" w:hAnsi="Consolas" w:cs="Courier New"/>
          <w:color w:val="000000"/>
          <w:lang/>
        </w:rPr>
        <w:t xml:space="preserve"> Person</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 xml:space="preserve">    [Required]</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 xml:space="preserve">    [</w:t>
      </w:r>
      <w:proofErr w:type="spellStart"/>
      <w:proofErr w:type="gramStart"/>
      <w:r w:rsidRPr="0097420E">
        <w:rPr>
          <w:rFonts w:ascii="Consolas" w:eastAsia="Times New Roman" w:hAnsi="Consolas" w:cs="Courier New"/>
          <w:color w:val="000000"/>
          <w:lang/>
        </w:rPr>
        <w:t>MaxLength</w:t>
      </w:r>
      <w:proofErr w:type="spellEnd"/>
      <w:r w:rsidRPr="0097420E">
        <w:rPr>
          <w:rFonts w:ascii="Consolas" w:eastAsia="Times New Roman" w:hAnsi="Consolas" w:cs="Courier New"/>
          <w:color w:val="000000"/>
          <w:lang/>
        </w:rPr>
        <w:t>(</w:t>
      </w:r>
      <w:proofErr w:type="gramEnd"/>
      <w:r w:rsidRPr="0097420E">
        <w:rPr>
          <w:rFonts w:ascii="Consolas" w:eastAsia="Times New Roman" w:hAnsi="Consolas" w:cs="Courier New"/>
          <w:color w:val="000000"/>
          <w:lang/>
        </w:rPr>
        <w:t>200)]</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 xml:space="preserve">    </w:t>
      </w:r>
      <w:proofErr w:type="gramStart"/>
      <w:r w:rsidRPr="0097420E">
        <w:rPr>
          <w:rFonts w:ascii="Consolas" w:eastAsia="Times New Roman" w:hAnsi="Consolas" w:cs="Courier New"/>
          <w:color w:val="0000FF"/>
          <w:lang/>
        </w:rPr>
        <w:t>public</w:t>
      </w:r>
      <w:proofErr w:type="gramEnd"/>
      <w:r w:rsidRPr="0097420E">
        <w:rPr>
          <w:rFonts w:ascii="Consolas" w:eastAsia="Times New Roman" w:hAnsi="Consolas" w:cs="Courier New"/>
          <w:color w:val="000000"/>
          <w:lang/>
        </w:rPr>
        <w:t xml:space="preserve"> </w:t>
      </w:r>
      <w:r w:rsidRPr="0097420E">
        <w:rPr>
          <w:rFonts w:ascii="Consolas" w:eastAsia="Times New Roman" w:hAnsi="Consolas" w:cs="Courier New"/>
          <w:color w:val="0000FF"/>
          <w:lang/>
        </w:rPr>
        <w:t>string</w:t>
      </w:r>
      <w:r w:rsidRPr="0097420E">
        <w:rPr>
          <w:rFonts w:ascii="Consolas" w:eastAsia="Times New Roman" w:hAnsi="Consolas" w:cs="Courier New"/>
          <w:color w:val="000000"/>
          <w:lang/>
        </w:rPr>
        <w:t xml:space="preserve"> Name { get; set; }</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And this in the view:</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&lt;%</w:t>
      </w:r>
      <w:proofErr w:type="spellStart"/>
      <w:r w:rsidRPr="0097420E">
        <w:rPr>
          <w:rFonts w:ascii="Consolas" w:eastAsia="Times New Roman" w:hAnsi="Consolas" w:cs="Courier New"/>
          <w:color w:val="0000FF"/>
          <w:lang/>
        </w:rPr>
        <w:t>this</w:t>
      </w:r>
      <w:r w:rsidRPr="0097420E">
        <w:rPr>
          <w:rFonts w:ascii="Consolas" w:eastAsia="Times New Roman" w:hAnsi="Consolas" w:cs="Courier New"/>
          <w:color w:val="000000"/>
          <w:lang/>
        </w:rPr>
        <w:t>.TextBox</w:t>
      </w:r>
      <w:proofErr w:type="spellEnd"/>
      <w:r w:rsidRPr="0097420E">
        <w:rPr>
          <w:rFonts w:ascii="Consolas" w:eastAsia="Times New Roman" w:hAnsi="Consolas" w:cs="Courier New"/>
          <w:color w:val="000000"/>
          <w:lang/>
        </w:rPr>
        <w:t xml:space="preserve">(x =&gt; </w:t>
      </w:r>
      <w:proofErr w:type="spellStart"/>
      <w:r w:rsidRPr="0097420E">
        <w:rPr>
          <w:rFonts w:ascii="Consolas" w:eastAsia="Times New Roman" w:hAnsi="Consolas" w:cs="Courier New"/>
          <w:color w:val="000000"/>
          <w:lang/>
        </w:rPr>
        <w:t>x.Name</w:t>
      </w:r>
      <w:proofErr w:type="spellEnd"/>
      <w:proofErr w:type="gramStart"/>
      <w:r w:rsidRPr="0097420E">
        <w:rPr>
          <w:rFonts w:ascii="Consolas" w:eastAsia="Times New Roman" w:hAnsi="Consolas" w:cs="Courier New"/>
          <w:color w:val="000000"/>
          <w:lang/>
        </w:rPr>
        <w:t>)%</w:t>
      </w:r>
      <w:proofErr w:type="gramEnd"/>
      <w:r w:rsidRPr="0097420E">
        <w:rPr>
          <w:rFonts w:ascii="Consolas" w:eastAsia="Times New Roman" w:hAnsi="Consolas" w:cs="Courier New"/>
          <w:color w:val="000000"/>
          <w:lang/>
        </w:rPr>
        <w:t>&gt;</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The resulting HTML would be something like:</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FF"/>
          <w:lang/>
        </w:rPr>
        <w:t>&lt;</w:t>
      </w:r>
      <w:r w:rsidRPr="0097420E">
        <w:rPr>
          <w:rFonts w:ascii="Consolas" w:eastAsia="Times New Roman" w:hAnsi="Consolas" w:cs="Courier New"/>
          <w:color w:val="800000"/>
          <w:lang/>
        </w:rPr>
        <w:t>input</w:t>
      </w:r>
      <w:r w:rsidRPr="0097420E">
        <w:rPr>
          <w:rFonts w:ascii="Consolas" w:eastAsia="Times New Roman" w:hAnsi="Consolas" w:cs="Courier New"/>
          <w:color w:val="000000"/>
          <w:lang/>
        </w:rPr>
        <w:t xml:space="preserve"> </w:t>
      </w:r>
      <w:r w:rsidRPr="0097420E">
        <w:rPr>
          <w:rFonts w:ascii="Consolas" w:eastAsia="Times New Roman" w:hAnsi="Consolas" w:cs="Courier New"/>
          <w:color w:val="FF0000"/>
          <w:lang/>
        </w:rPr>
        <w:t>type</w:t>
      </w:r>
      <w:r w:rsidRPr="0097420E">
        <w:rPr>
          <w:rFonts w:ascii="Consolas" w:eastAsia="Times New Roman" w:hAnsi="Consolas" w:cs="Courier New"/>
          <w:color w:val="0000FF"/>
          <w:lang/>
        </w:rPr>
        <w:t>="text"</w:t>
      </w:r>
      <w:r w:rsidRPr="0097420E">
        <w:rPr>
          <w:rFonts w:ascii="Consolas" w:eastAsia="Times New Roman" w:hAnsi="Consolas" w:cs="Courier New"/>
          <w:color w:val="000000"/>
          <w:lang/>
        </w:rPr>
        <w:t xml:space="preserve"> </w:t>
      </w:r>
      <w:proofErr w:type="spellStart"/>
      <w:r w:rsidRPr="0097420E">
        <w:rPr>
          <w:rFonts w:ascii="Consolas" w:eastAsia="Times New Roman" w:hAnsi="Consolas" w:cs="Courier New"/>
          <w:color w:val="FF0000"/>
          <w:lang/>
        </w:rPr>
        <w:t>maxlength</w:t>
      </w:r>
      <w:proofErr w:type="spellEnd"/>
      <w:r w:rsidRPr="0097420E">
        <w:rPr>
          <w:rFonts w:ascii="Consolas" w:eastAsia="Times New Roman" w:hAnsi="Consolas" w:cs="Courier New"/>
          <w:color w:val="0000FF"/>
          <w:lang/>
        </w:rPr>
        <w:t>="200"</w:t>
      </w:r>
      <w:r w:rsidRPr="0097420E">
        <w:rPr>
          <w:rFonts w:ascii="Consolas" w:eastAsia="Times New Roman" w:hAnsi="Consolas" w:cs="Courier New"/>
          <w:color w:val="000000"/>
          <w:lang/>
        </w:rPr>
        <w:t xml:space="preserve"> </w:t>
      </w:r>
      <w:r w:rsidRPr="0097420E">
        <w:rPr>
          <w:rFonts w:ascii="Consolas" w:eastAsia="Times New Roman" w:hAnsi="Consolas" w:cs="Courier New"/>
          <w:color w:val="FF0000"/>
          <w:lang/>
        </w:rPr>
        <w:t>id</w:t>
      </w:r>
      <w:r w:rsidRPr="0097420E">
        <w:rPr>
          <w:rFonts w:ascii="Consolas" w:eastAsia="Times New Roman" w:hAnsi="Consolas" w:cs="Courier New"/>
          <w:color w:val="0000FF"/>
          <w:lang/>
        </w:rPr>
        <w:t>="Name"</w:t>
      </w:r>
      <w:r w:rsidRPr="0097420E">
        <w:rPr>
          <w:rFonts w:ascii="Consolas" w:eastAsia="Times New Roman" w:hAnsi="Consolas" w:cs="Courier New"/>
          <w:color w:val="000000"/>
          <w:lang/>
        </w:rPr>
        <w:t xml:space="preserve"> </w:t>
      </w:r>
      <w:r w:rsidRPr="0097420E">
        <w:rPr>
          <w:rFonts w:ascii="Consolas" w:eastAsia="Times New Roman" w:hAnsi="Consolas" w:cs="Courier New"/>
          <w:color w:val="FF0000"/>
          <w:lang/>
        </w:rPr>
        <w:t>name</w:t>
      </w:r>
      <w:r w:rsidRPr="0097420E">
        <w:rPr>
          <w:rFonts w:ascii="Consolas" w:eastAsia="Times New Roman" w:hAnsi="Consolas" w:cs="Courier New"/>
          <w:color w:val="0000FF"/>
          <w:lang/>
        </w:rPr>
        <w:t>="Name"</w:t>
      </w:r>
      <w:r w:rsidRPr="0097420E">
        <w:rPr>
          <w:rFonts w:ascii="Consolas" w:eastAsia="Times New Roman" w:hAnsi="Consolas" w:cs="Courier New"/>
          <w:color w:val="000000"/>
          <w:lang/>
        </w:rPr>
        <w:t xml:space="preserve"> </w:t>
      </w:r>
      <w:r w:rsidRPr="0097420E">
        <w:rPr>
          <w:rFonts w:ascii="Consolas" w:eastAsia="Times New Roman" w:hAnsi="Consolas" w:cs="Courier New"/>
          <w:color w:val="FF0000"/>
          <w:lang/>
        </w:rPr>
        <w:t>class</w:t>
      </w:r>
      <w:r w:rsidRPr="0097420E">
        <w:rPr>
          <w:rFonts w:ascii="Consolas" w:eastAsia="Times New Roman" w:hAnsi="Consolas" w:cs="Courier New"/>
          <w:color w:val="0000FF"/>
          <w:lang/>
        </w:rPr>
        <w:t>="required"</w:t>
      </w:r>
      <w:r w:rsidRPr="0097420E">
        <w:rPr>
          <w:rFonts w:ascii="Consolas" w:eastAsia="Times New Roman" w:hAnsi="Consolas" w:cs="Courier New"/>
          <w:color w:val="000000"/>
          <w:lang/>
        </w:rPr>
        <w:t xml:space="preserve"> </w:t>
      </w:r>
      <w:r w:rsidRPr="0097420E">
        <w:rPr>
          <w:rFonts w:ascii="Consolas" w:eastAsia="Times New Roman" w:hAnsi="Consolas" w:cs="Courier New"/>
          <w:color w:val="FF0000"/>
          <w:lang/>
        </w:rPr>
        <w:t>value</w:t>
      </w:r>
      <w:r w:rsidRPr="0097420E">
        <w:rPr>
          <w:rFonts w:ascii="Consolas" w:eastAsia="Times New Roman" w:hAnsi="Consolas" w:cs="Courier New"/>
          <w:color w:val="0000FF"/>
          <w:lang/>
        </w:rPr>
        <w:t>="Pete"/&gt;</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 xml:space="preserve">These attributes are found in a separate assembly, </w:t>
      </w:r>
      <w:del w:id="3" w:author="Unknown">
        <w:r w:rsidRPr="0097420E">
          <w:rPr>
            <w:rFonts w:eastAsia="Times New Roman" w:cs="Times New Roman"/>
            <w:color w:val="333333"/>
            <w:sz w:val="18"/>
            <w:szCs w:val="18"/>
            <w:lang/>
          </w:rPr>
          <w:delText>MvcFluentHtml.Attributes</w:delText>
        </w:r>
      </w:del>
      <w:r w:rsidRPr="0097420E">
        <w:rPr>
          <w:rFonts w:eastAsia="Times New Roman" w:cs="Times New Roman"/>
          <w:color w:val="333333"/>
          <w:sz w:val="18"/>
          <w:szCs w:val="18"/>
          <w:lang/>
        </w:rPr>
        <w:t xml:space="preserve"> </w:t>
      </w:r>
      <w:proofErr w:type="spellStart"/>
      <w:r w:rsidRPr="0097420E">
        <w:rPr>
          <w:rFonts w:eastAsia="Times New Roman" w:cs="Times New Roman"/>
          <w:color w:val="333333"/>
          <w:sz w:val="18"/>
          <w:szCs w:val="18"/>
          <w:lang/>
        </w:rPr>
        <w:t>MvcContrib.ModelAttributes</w:t>
      </w:r>
      <w:proofErr w:type="spellEnd"/>
      <w:r w:rsidRPr="0097420E">
        <w:rPr>
          <w:rFonts w:eastAsia="Times New Roman" w:cs="Times New Roman"/>
          <w:color w:val="333333"/>
          <w:sz w:val="18"/>
          <w:szCs w:val="18"/>
          <w:lang/>
        </w:rPr>
        <w:t>.  So in case your models are in a separate assembly from your MVC web UI, you don’t have to reference the UI specific bits in your model assembly.</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 xml:space="preserve">But what if you want different behaviors and different attributes?  You can create custom behaviors by implementing </w:t>
      </w:r>
      <w:proofErr w:type="spellStart"/>
      <w:r w:rsidRPr="0097420E">
        <w:rPr>
          <w:rFonts w:eastAsia="Times New Roman" w:cs="Times New Roman"/>
          <w:color w:val="333333"/>
          <w:sz w:val="18"/>
          <w:szCs w:val="18"/>
          <w:lang/>
        </w:rPr>
        <w:t>IMemberBehavior</w:t>
      </w:r>
      <w:proofErr w:type="spellEnd"/>
      <w:r w:rsidRPr="0097420E">
        <w:rPr>
          <w:rFonts w:eastAsia="Times New Roman" w:cs="Times New Roman"/>
          <w:color w:val="333333"/>
          <w:sz w:val="18"/>
          <w:szCs w:val="18"/>
          <w:lang/>
        </w:rPr>
        <w:t>.</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proofErr w:type="gramStart"/>
      <w:r w:rsidRPr="0097420E">
        <w:rPr>
          <w:rFonts w:ascii="Consolas" w:eastAsia="Times New Roman" w:hAnsi="Consolas" w:cs="Courier New"/>
          <w:color w:val="0000FF"/>
          <w:lang/>
        </w:rPr>
        <w:t>public</w:t>
      </w:r>
      <w:proofErr w:type="gramEnd"/>
      <w:r w:rsidRPr="0097420E">
        <w:rPr>
          <w:rFonts w:ascii="Consolas" w:eastAsia="Times New Roman" w:hAnsi="Consolas" w:cs="Courier New"/>
          <w:color w:val="000000"/>
          <w:lang/>
        </w:rPr>
        <w:t xml:space="preserve"> </w:t>
      </w:r>
      <w:r w:rsidRPr="0097420E">
        <w:rPr>
          <w:rFonts w:ascii="Consolas" w:eastAsia="Times New Roman" w:hAnsi="Consolas" w:cs="Courier New"/>
          <w:color w:val="0000FF"/>
          <w:lang/>
        </w:rPr>
        <w:t>interface</w:t>
      </w:r>
      <w:r w:rsidRPr="0097420E">
        <w:rPr>
          <w:rFonts w:ascii="Consolas" w:eastAsia="Times New Roman" w:hAnsi="Consolas" w:cs="Courier New"/>
          <w:color w:val="000000"/>
          <w:lang/>
        </w:rPr>
        <w:t xml:space="preserve"> </w:t>
      </w:r>
      <w:proofErr w:type="spellStart"/>
      <w:r w:rsidRPr="0097420E">
        <w:rPr>
          <w:rFonts w:ascii="Consolas" w:eastAsia="Times New Roman" w:hAnsi="Consolas" w:cs="Courier New"/>
          <w:color w:val="000000"/>
          <w:lang/>
        </w:rPr>
        <w:t>IMemberBehavior</w:t>
      </w:r>
      <w:proofErr w:type="spellEnd"/>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 xml:space="preserve">     </w:t>
      </w:r>
      <w:proofErr w:type="gramStart"/>
      <w:r w:rsidRPr="0097420E">
        <w:rPr>
          <w:rFonts w:ascii="Consolas" w:eastAsia="Times New Roman" w:hAnsi="Consolas" w:cs="Courier New"/>
          <w:color w:val="0000FF"/>
          <w:lang/>
        </w:rPr>
        <w:t>void</w:t>
      </w:r>
      <w:proofErr w:type="gramEnd"/>
      <w:r w:rsidRPr="0097420E">
        <w:rPr>
          <w:rFonts w:ascii="Consolas" w:eastAsia="Times New Roman" w:hAnsi="Consolas" w:cs="Courier New"/>
          <w:color w:val="000000"/>
          <w:lang/>
        </w:rPr>
        <w:t xml:space="preserve"> Execute(</w:t>
      </w:r>
      <w:proofErr w:type="spellStart"/>
      <w:r w:rsidRPr="0097420E">
        <w:rPr>
          <w:rFonts w:ascii="Consolas" w:eastAsia="Times New Roman" w:hAnsi="Consolas" w:cs="Courier New"/>
          <w:color w:val="000000"/>
          <w:lang/>
        </w:rPr>
        <w:t>IMemberElement</w:t>
      </w:r>
      <w:proofErr w:type="spellEnd"/>
      <w:r w:rsidRPr="0097420E">
        <w:rPr>
          <w:rFonts w:ascii="Consolas" w:eastAsia="Times New Roman" w:hAnsi="Consolas" w:cs="Courier New"/>
          <w:color w:val="000000"/>
          <w:lang/>
        </w:rPr>
        <w:t xml:space="preserve"> element);</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For example:</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proofErr w:type="gramStart"/>
      <w:r w:rsidRPr="0097420E">
        <w:rPr>
          <w:rFonts w:ascii="Consolas" w:eastAsia="Times New Roman" w:hAnsi="Consolas" w:cs="Courier New"/>
          <w:color w:val="0000FF"/>
          <w:lang/>
        </w:rPr>
        <w:t>public</w:t>
      </w:r>
      <w:proofErr w:type="gramEnd"/>
      <w:r w:rsidRPr="0097420E">
        <w:rPr>
          <w:rFonts w:ascii="Consolas" w:eastAsia="Times New Roman" w:hAnsi="Consolas" w:cs="Courier New"/>
          <w:color w:val="000000"/>
          <w:lang/>
        </w:rPr>
        <w:t xml:space="preserve"> </w:t>
      </w:r>
      <w:r w:rsidRPr="0097420E">
        <w:rPr>
          <w:rFonts w:ascii="Consolas" w:eastAsia="Times New Roman" w:hAnsi="Consolas" w:cs="Courier New"/>
          <w:color w:val="0000FF"/>
          <w:lang/>
        </w:rPr>
        <w:t>class</w:t>
      </w:r>
      <w:r w:rsidRPr="0097420E">
        <w:rPr>
          <w:rFonts w:ascii="Consolas" w:eastAsia="Times New Roman" w:hAnsi="Consolas" w:cs="Courier New"/>
          <w:color w:val="000000"/>
          <w:lang/>
        </w:rPr>
        <w:t xml:space="preserve"> MyMemberBehavior1 : </w:t>
      </w:r>
      <w:proofErr w:type="spellStart"/>
      <w:r w:rsidRPr="0097420E">
        <w:rPr>
          <w:rFonts w:ascii="Consolas" w:eastAsia="Times New Roman" w:hAnsi="Consolas" w:cs="Courier New"/>
          <w:color w:val="000000"/>
          <w:lang/>
        </w:rPr>
        <w:t>IMemberBehavior</w:t>
      </w:r>
      <w:proofErr w:type="spellEnd"/>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 xml:space="preserve">    </w:t>
      </w:r>
      <w:proofErr w:type="gramStart"/>
      <w:r w:rsidRPr="0097420E">
        <w:rPr>
          <w:rFonts w:ascii="Consolas" w:eastAsia="Times New Roman" w:hAnsi="Consolas" w:cs="Courier New"/>
          <w:color w:val="0000FF"/>
          <w:lang/>
        </w:rPr>
        <w:t>public</w:t>
      </w:r>
      <w:proofErr w:type="gramEnd"/>
      <w:r w:rsidRPr="0097420E">
        <w:rPr>
          <w:rFonts w:ascii="Consolas" w:eastAsia="Times New Roman" w:hAnsi="Consolas" w:cs="Courier New"/>
          <w:color w:val="000000"/>
          <w:lang/>
        </w:rPr>
        <w:t xml:space="preserve"> </w:t>
      </w:r>
      <w:r w:rsidRPr="0097420E">
        <w:rPr>
          <w:rFonts w:ascii="Consolas" w:eastAsia="Times New Roman" w:hAnsi="Consolas" w:cs="Courier New"/>
          <w:color w:val="0000FF"/>
          <w:lang/>
        </w:rPr>
        <w:t>void</w:t>
      </w:r>
      <w:r w:rsidRPr="0097420E">
        <w:rPr>
          <w:rFonts w:ascii="Consolas" w:eastAsia="Times New Roman" w:hAnsi="Consolas" w:cs="Courier New"/>
          <w:color w:val="000000"/>
          <w:lang/>
        </w:rPr>
        <w:t xml:space="preserve"> Execute(</w:t>
      </w:r>
      <w:proofErr w:type="spellStart"/>
      <w:r w:rsidRPr="0097420E">
        <w:rPr>
          <w:rFonts w:ascii="Consolas" w:eastAsia="Times New Roman" w:hAnsi="Consolas" w:cs="Courier New"/>
          <w:color w:val="000000"/>
          <w:lang/>
        </w:rPr>
        <w:t>IMemberElement</w:t>
      </w:r>
      <w:proofErr w:type="spellEnd"/>
      <w:r w:rsidRPr="0097420E">
        <w:rPr>
          <w:rFonts w:ascii="Consolas" w:eastAsia="Times New Roman" w:hAnsi="Consolas" w:cs="Courier New"/>
          <w:color w:val="000000"/>
          <w:lang/>
        </w:rPr>
        <w:t xml:space="preserve"> element)</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 xml:space="preserve">    {</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 xml:space="preserve">        </w:t>
      </w:r>
      <w:proofErr w:type="spellStart"/>
      <w:proofErr w:type="gramStart"/>
      <w:r w:rsidRPr="0097420E">
        <w:rPr>
          <w:rFonts w:ascii="Consolas" w:eastAsia="Times New Roman" w:hAnsi="Consolas" w:cs="Courier New"/>
          <w:color w:val="000000"/>
          <w:lang/>
        </w:rPr>
        <w:t>var</w:t>
      </w:r>
      <w:proofErr w:type="spellEnd"/>
      <w:proofErr w:type="gramEnd"/>
      <w:r w:rsidRPr="0097420E">
        <w:rPr>
          <w:rFonts w:ascii="Consolas" w:eastAsia="Times New Roman" w:hAnsi="Consolas" w:cs="Courier New"/>
          <w:color w:val="000000"/>
          <w:lang/>
        </w:rPr>
        <w:t xml:space="preserve"> helper = </w:t>
      </w:r>
      <w:r w:rsidRPr="0097420E">
        <w:rPr>
          <w:rFonts w:ascii="Consolas" w:eastAsia="Times New Roman" w:hAnsi="Consolas" w:cs="Courier New"/>
          <w:color w:val="0000FF"/>
          <w:lang/>
        </w:rPr>
        <w:t>new</w:t>
      </w:r>
      <w:r w:rsidRPr="0097420E">
        <w:rPr>
          <w:rFonts w:ascii="Consolas" w:eastAsia="Times New Roman" w:hAnsi="Consolas" w:cs="Courier New"/>
          <w:color w:val="000000"/>
          <w:lang/>
        </w:rPr>
        <w:t xml:space="preserve"> </w:t>
      </w:r>
      <w:proofErr w:type="spellStart"/>
      <w:r w:rsidRPr="0097420E">
        <w:rPr>
          <w:rFonts w:ascii="Consolas" w:eastAsia="Times New Roman" w:hAnsi="Consolas" w:cs="Courier New"/>
          <w:color w:val="000000"/>
          <w:lang/>
        </w:rPr>
        <w:t>MemberBehaviorHelper</w:t>
      </w:r>
      <w:proofErr w:type="spellEnd"/>
      <w:r w:rsidRPr="0097420E">
        <w:rPr>
          <w:rFonts w:ascii="Consolas" w:eastAsia="Times New Roman" w:hAnsi="Consolas" w:cs="Courier New"/>
          <w:color w:val="000000"/>
          <w:lang/>
        </w:rPr>
        <w:t>&lt;</w:t>
      </w:r>
      <w:proofErr w:type="spellStart"/>
      <w:r w:rsidRPr="0097420E">
        <w:rPr>
          <w:rFonts w:ascii="Consolas" w:eastAsia="Times New Roman" w:hAnsi="Consolas" w:cs="Courier New"/>
          <w:color w:val="000000"/>
          <w:lang/>
        </w:rPr>
        <w:t>RequiredAttribute</w:t>
      </w:r>
      <w:proofErr w:type="spellEnd"/>
      <w:r w:rsidRPr="0097420E">
        <w:rPr>
          <w:rFonts w:ascii="Consolas" w:eastAsia="Times New Roman" w:hAnsi="Consolas" w:cs="Courier New"/>
          <w:color w:val="000000"/>
          <w:lang/>
        </w:rPr>
        <w:t>&gt;();</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 xml:space="preserve">        </w:t>
      </w:r>
      <w:proofErr w:type="spellStart"/>
      <w:proofErr w:type="gramStart"/>
      <w:r w:rsidRPr="0097420E">
        <w:rPr>
          <w:rFonts w:ascii="Consolas" w:eastAsia="Times New Roman" w:hAnsi="Consolas" w:cs="Courier New"/>
          <w:color w:val="000000"/>
          <w:lang/>
        </w:rPr>
        <w:t>var</w:t>
      </w:r>
      <w:proofErr w:type="spellEnd"/>
      <w:proofErr w:type="gramEnd"/>
      <w:r w:rsidRPr="0097420E">
        <w:rPr>
          <w:rFonts w:ascii="Consolas" w:eastAsia="Times New Roman" w:hAnsi="Consolas" w:cs="Courier New"/>
          <w:color w:val="000000"/>
          <w:lang/>
        </w:rPr>
        <w:t xml:space="preserve"> attribute = </w:t>
      </w:r>
      <w:proofErr w:type="spellStart"/>
      <w:r w:rsidRPr="0097420E">
        <w:rPr>
          <w:rFonts w:ascii="Consolas" w:eastAsia="Times New Roman" w:hAnsi="Consolas" w:cs="Courier New"/>
          <w:color w:val="000000"/>
          <w:lang/>
        </w:rPr>
        <w:t>helper.GetAttribute</w:t>
      </w:r>
      <w:proofErr w:type="spellEnd"/>
      <w:r w:rsidRPr="0097420E">
        <w:rPr>
          <w:rFonts w:ascii="Consolas" w:eastAsia="Times New Roman" w:hAnsi="Consolas" w:cs="Courier New"/>
          <w:color w:val="000000"/>
          <w:lang/>
        </w:rPr>
        <w:t>(element);</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 xml:space="preserve">        </w:t>
      </w:r>
      <w:proofErr w:type="gramStart"/>
      <w:r w:rsidRPr="0097420E">
        <w:rPr>
          <w:rFonts w:ascii="Consolas" w:eastAsia="Times New Roman" w:hAnsi="Consolas" w:cs="Courier New"/>
          <w:color w:val="0000FF"/>
          <w:lang/>
        </w:rPr>
        <w:t>if</w:t>
      </w:r>
      <w:proofErr w:type="gramEnd"/>
      <w:r w:rsidRPr="0097420E">
        <w:rPr>
          <w:rFonts w:ascii="Consolas" w:eastAsia="Times New Roman" w:hAnsi="Consolas" w:cs="Courier New"/>
          <w:color w:val="000000"/>
          <w:lang/>
        </w:rPr>
        <w:t xml:space="preserve"> (attribute  != </w:t>
      </w:r>
      <w:r w:rsidRPr="0097420E">
        <w:rPr>
          <w:rFonts w:ascii="Consolas" w:eastAsia="Times New Roman" w:hAnsi="Consolas" w:cs="Courier New"/>
          <w:color w:val="0000FF"/>
          <w:lang/>
        </w:rPr>
        <w:t>null</w:t>
      </w:r>
      <w:r w:rsidRPr="0097420E">
        <w:rPr>
          <w:rFonts w:ascii="Consolas" w:eastAsia="Times New Roman" w:hAnsi="Consolas" w:cs="Courier New"/>
          <w:color w:val="000000"/>
          <w:lang/>
        </w:rPr>
        <w:t>)</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 xml:space="preserve">        {</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 xml:space="preserve">            </w:t>
      </w:r>
      <w:proofErr w:type="spellStart"/>
      <w:proofErr w:type="gramStart"/>
      <w:r w:rsidRPr="0097420E">
        <w:rPr>
          <w:rFonts w:ascii="Consolas" w:eastAsia="Times New Roman" w:hAnsi="Consolas" w:cs="Courier New"/>
          <w:color w:val="000000"/>
          <w:lang/>
        </w:rPr>
        <w:t>element.SetAttr</w:t>
      </w:r>
      <w:proofErr w:type="spellEnd"/>
      <w:r w:rsidRPr="0097420E">
        <w:rPr>
          <w:rFonts w:ascii="Consolas" w:eastAsia="Times New Roman" w:hAnsi="Consolas" w:cs="Courier New"/>
          <w:color w:val="000000"/>
          <w:lang/>
        </w:rPr>
        <w:t>(</w:t>
      </w:r>
      <w:proofErr w:type="gramEnd"/>
      <w:r w:rsidRPr="0097420E">
        <w:rPr>
          <w:rFonts w:ascii="Consolas" w:eastAsia="Times New Roman" w:hAnsi="Consolas" w:cs="Courier New"/>
          <w:color w:val="006080"/>
          <w:lang/>
        </w:rPr>
        <w:t>"class"</w:t>
      </w:r>
      <w:r w:rsidRPr="0097420E">
        <w:rPr>
          <w:rFonts w:ascii="Consolas" w:eastAsia="Times New Roman" w:hAnsi="Consolas" w:cs="Courier New"/>
          <w:color w:val="000000"/>
          <w:lang/>
        </w:rPr>
        <w:t xml:space="preserve">, </w:t>
      </w:r>
      <w:r w:rsidRPr="0097420E">
        <w:rPr>
          <w:rFonts w:ascii="Consolas" w:eastAsia="Times New Roman" w:hAnsi="Consolas" w:cs="Courier New"/>
          <w:color w:val="006080"/>
          <w:lang/>
        </w:rPr>
        <w:t>"</w:t>
      </w:r>
      <w:proofErr w:type="spellStart"/>
      <w:r w:rsidRPr="0097420E">
        <w:rPr>
          <w:rFonts w:ascii="Consolas" w:eastAsia="Times New Roman" w:hAnsi="Consolas" w:cs="Courier New"/>
          <w:color w:val="006080"/>
          <w:lang/>
        </w:rPr>
        <w:t>req</w:t>
      </w:r>
      <w:proofErr w:type="spellEnd"/>
      <w:r w:rsidRPr="0097420E">
        <w:rPr>
          <w:rFonts w:ascii="Consolas" w:eastAsia="Times New Roman" w:hAnsi="Consolas" w:cs="Courier New"/>
          <w:color w:val="006080"/>
          <w:lang/>
        </w:rPr>
        <w:t>"</w:t>
      </w:r>
      <w:r w:rsidRPr="0097420E">
        <w:rPr>
          <w:rFonts w:ascii="Consolas" w:eastAsia="Times New Roman" w:hAnsi="Consolas" w:cs="Courier New"/>
          <w:color w:val="000000"/>
          <w:lang/>
        </w:rPr>
        <w:t>);</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 xml:space="preserve">        }</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 xml:space="preserve">    }</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Then create your own “opinionated” views something like this:</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proofErr w:type="gramStart"/>
      <w:r w:rsidRPr="0097420E">
        <w:rPr>
          <w:rFonts w:ascii="Consolas" w:eastAsia="Times New Roman" w:hAnsi="Consolas" w:cs="Courier New"/>
          <w:color w:val="0000FF"/>
          <w:lang/>
        </w:rPr>
        <w:t>public</w:t>
      </w:r>
      <w:proofErr w:type="gramEnd"/>
      <w:r w:rsidRPr="0097420E">
        <w:rPr>
          <w:rFonts w:ascii="Consolas" w:eastAsia="Times New Roman" w:hAnsi="Consolas" w:cs="Courier New"/>
          <w:color w:val="000000"/>
          <w:lang/>
        </w:rPr>
        <w:t xml:space="preserve"> </w:t>
      </w:r>
      <w:r w:rsidRPr="0097420E">
        <w:rPr>
          <w:rFonts w:ascii="Consolas" w:eastAsia="Times New Roman" w:hAnsi="Consolas" w:cs="Courier New"/>
          <w:color w:val="0000FF"/>
          <w:lang/>
        </w:rPr>
        <w:t>class</w:t>
      </w:r>
      <w:r w:rsidRPr="0097420E">
        <w:rPr>
          <w:rFonts w:ascii="Consolas" w:eastAsia="Times New Roman" w:hAnsi="Consolas" w:cs="Courier New"/>
          <w:color w:val="000000"/>
          <w:lang/>
        </w:rPr>
        <w:t xml:space="preserve"> </w:t>
      </w:r>
      <w:proofErr w:type="spellStart"/>
      <w:r w:rsidRPr="0097420E">
        <w:rPr>
          <w:rFonts w:ascii="Consolas" w:eastAsia="Times New Roman" w:hAnsi="Consolas" w:cs="Courier New"/>
          <w:color w:val="000000"/>
          <w:lang/>
        </w:rPr>
        <w:t>MyOpinionatedModelViewPage</w:t>
      </w:r>
      <w:proofErr w:type="spellEnd"/>
      <w:r w:rsidRPr="0097420E">
        <w:rPr>
          <w:rFonts w:ascii="Consolas" w:eastAsia="Times New Roman" w:hAnsi="Consolas" w:cs="Courier New"/>
          <w:color w:val="000000"/>
          <w:lang/>
        </w:rPr>
        <w:t xml:space="preserve">&lt;T&gt; : </w:t>
      </w:r>
      <w:proofErr w:type="spellStart"/>
      <w:r w:rsidRPr="0097420E">
        <w:rPr>
          <w:rFonts w:ascii="Consolas" w:eastAsia="Times New Roman" w:hAnsi="Consolas" w:cs="Courier New"/>
          <w:color w:val="000000"/>
          <w:lang/>
        </w:rPr>
        <w:t>ModelViewPage</w:t>
      </w:r>
      <w:proofErr w:type="spellEnd"/>
      <w:r w:rsidRPr="0097420E">
        <w:rPr>
          <w:rFonts w:ascii="Consolas" w:eastAsia="Times New Roman" w:hAnsi="Consolas" w:cs="Courier New"/>
          <w:color w:val="000000"/>
          <w:lang/>
        </w:rPr>
        <w:t xml:space="preserve">&lt;T&gt; </w:t>
      </w:r>
      <w:r w:rsidRPr="0097420E">
        <w:rPr>
          <w:rFonts w:ascii="Consolas" w:eastAsia="Times New Roman" w:hAnsi="Consolas" w:cs="Courier New"/>
          <w:color w:val="0000FF"/>
          <w:lang/>
        </w:rPr>
        <w:t>where</w:t>
      </w:r>
      <w:r w:rsidRPr="0097420E">
        <w:rPr>
          <w:rFonts w:ascii="Consolas" w:eastAsia="Times New Roman" w:hAnsi="Consolas" w:cs="Courier New"/>
          <w:color w:val="000000"/>
          <w:lang/>
        </w:rPr>
        <w:t xml:space="preserve"> T : </w:t>
      </w:r>
      <w:r w:rsidRPr="0097420E">
        <w:rPr>
          <w:rFonts w:ascii="Consolas" w:eastAsia="Times New Roman" w:hAnsi="Consolas" w:cs="Courier New"/>
          <w:color w:val="0000FF"/>
          <w:lang/>
        </w:rPr>
        <w:t>class</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 xml:space="preserve">     </w:t>
      </w:r>
      <w:proofErr w:type="gramStart"/>
      <w:r w:rsidRPr="0097420E">
        <w:rPr>
          <w:rFonts w:ascii="Consolas" w:eastAsia="Times New Roman" w:hAnsi="Consolas" w:cs="Courier New"/>
          <w:color w:val="0000FF"/>
          <w:lang/>
        </w:rPr>
        <w:t>public</w:t>
      </w:r>
      <w:proofErr w:type="gramEnd"/>
      <w:r w:rsidRPr="0097420E">
        <w:rPr>
          <w:rFonts w:ascii="Consolas" w:eastAsia="Times New Roman" w:hAnsi="Consolas" w:cs="Courier New"/>
          <w:color w:val="000000"/>
          <w:lang/>
        </w:rPr>
        <w:t xml:space="preserve"> </w:t>
      </w:r>
      <w:proofErr w:type="spellStart"/>
      <w:r w:rsidRPr="0097420E">
        <w:rPr>
          <w:rFonts w:ascii="Consolas" w:eastAsia="Times New Roman" w:hAnsi="Consolas" w:cs="Courier New"/>
          <w:color w:val="000000"/>
          <w:lang/>
        </w:rPr>
        <w:t>MyOpinionatedModelViewPage</w:t>
      </w:r>
      <w:proofErr w:type="spellEnd"/>
      <w:r w:rsidRPr="0097420E">
        <w:rPr>
          <w:rFonts w:ascii="Consolas" w:eastAsia="Times New Roman" w:hAnsi="Consolas" w:cs="Courier New"/>
          <w:color w:val="000000"/>
          <w:lang/>
        </w:rPr>
        <w:t xml:space="preserve">() : </w:t>
      </w:r>
      <w:r w:rsidRPr="0097420E">
        <w:rPr>
          <w:rFonts w:ascii="Consolas" w:eastAsia="Times New Roman" w:hAnsi="Consolas" w:cs="Courier New"/>
          <w:color w:val="0000FF"/>
          <w:lang/>
        </w:rPr>
        <w:t>base</w:t>
      </w:r>
      <w:r w:rsidRPr="0097420E">
        <w:rPr>
          <w:rFonts w:ascii="Consolas" w:eastAsia="Times New Roman" w:hAnsi="Consolas" w:cs="Courier New"/>
          <w:color w:val="000000"/>
          <w:lang/>
        </w:rPr>
        <w:t>(</w:t>
      </w:r>
      <w:r w:rsidRPr="0097420E">
        <w:rPr>
          <w:rFonts w:ascii="Consolas" w:eastAsia="Times New Roman" w:hAnsi="Consolas" w:cs="Courier New"/>
          <w:color w:val="0000FF"/>
          <w:lang/>
        </w:rPr>
        <w:t>new</w:t>
      </w:r>
      <w:r w:rsidRPr="0097420E">
        <w:rPr>
          <w:rFonts w:ascii="Consolas" w:eastAsia="Times New Roman" w:hAnsi="Consolas" w:cs="Courier New"/>
          <w:color w:val="000000"/>
          <w:lang/>
        </w:rPr>
        <w:t xml:space="preserve"> MyMemberBehavior1(), </w:t>
      </w:r>
      <w:r w:rsidRPr="0097420E">
        <w:rPr>
          <w:rFonts w:ascii="Consolas" w:eastAsia="Times New Roman" w:hAnsi="Consolas" w:cs="Courier New"/>
          <w:color w:val="0000FF"/>
          <w:lang/>
        </w:rPr>
        <w:t>new</w:t>
      </w:r>
      <w:r w:rsidRPr="0097420E">
        <w:rPr>
          <w:rFonts w:ascii="Consolas" w:eastAsia="Times New Roman" w:hAnsi="Consolas" w:cs="Courier New"/>
          <w:color w:val="000000"/>
          <w:lang/>
        </w:rPr>
        <w:t xml:space="preserve"> MyMemberBehavior2()) { }</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 xml:space="preserve">Or using your favorite </w:t>
      </w:r>
      <w:proofErr w:type="spellStart"/>
      <w:proofErr w:type="gramStart"/>
      <w:r w:rsidRPr="0097420E">
        <w:rPr>
          <w:rFonts w:eastAsia="Times New Roman" w:cs="Times New Roman"/>
          <w:color w:val="333333"/>
          <w:sz w:val="18"/>
          <w:szCs w:val="18"/>
          <w:lang/>
        </w:rPr>
        <w:t>IoC</w:t>
      </w:r>
      <w:proofErr w:type="spellEnd"/>
      <w:proofErr w:type="gramEnd"/>
      <w:r w:rsidRPr="0097420E">
        <w:rPr>
          <w:rFonts w:eastAsia="Times New Roman" w:cs="Times New Roman"/>
          <w:color w:val="333333"/>
          <w:sz w:val="18"/>
          <w:szCs w:val="18"/>
          <w:lang/>
        </w:rPr>
        <w:t xml:space="preserve"> container:</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proofErr w:type="gramStart"/>
      <w:r w:rsidRPr="0097420E">
        <w:rPr>
          <w:rFonts w:ascii="Consolas" w:eastAsia="Times New Roman" w:hAnsi="Consolas" w:cs="Courier New"/>
          <w:color w:val="0000FF"/>
          <w:lang/>
        </w:rPr>
        <w:t>public</w:t>
      </w:r>
      <w:proofErr w:type="gramEnd"/>
      <w:r w:rsidRPr="0097420E">
        <w:rPr>
          <w:rFonts w:ascii="Consolas" w:eastAsia="Times New Roman" w:hAnsi="Consolas" w:cs="Courier New"/>
          <w:color w:val="000000"/>
          <w:lang/>
        </w:rPr>
        <w:t xml:space="preserve"> </w:t>
      </w:r>
      <w:r w:rsidRPr="0097420E">
        <w:rPr>
          <w:rFonts w:ascii="Consolas" w:eastAsia="Times New Roman" w:hAnsi="Consolas" w:cs="Courier New"/>
          <w:color w:val="0000FF"/>
          <w:lang/>
        </w:rPr>
        <w:t>class</w:t>
      </w:r>
      <w:r w:rsidRPr="0097420E">
        <w:rPr>
          <w:rFonts w:ascii="Consolas" w:eastAsia="Times New Roman" w:hAnsi="Consolas" w:cs="Courier New"/>
          <w:color w:val="000000"/>
          <w:lang/>
        </w:rPr>
        <w:t xml:space="preserve"> </w:t>
      </w:r>
      <w:proofErr w:type="spellStart"/>
      <w:r w:rsidRPr="0097420E">
        <w:rPr>
          <w:rFonts w:ascii="Consolas" w:eastAsia="Times New Roman" w:hAnsi="Consolas" w:cs="Courier New"/>
          <w:color w:val="000000"/>
          <w:lang/>
        </w:rPr>
        <w:t>MyOpinionatedModelViewPage</w:t>
      </w:r>
      <w:proofErr w:type="spellEnd"/>
      <w:r w:rsidRPr="0097420E">
        <w:rPr>
          <w:rFonts w:ascii="Consolas" w:eastAsia="Times New Roman" w:hAnsi="Consolas" w:cs="Courier New"/>
          <w:color w:val="000000"/>
          <w:lang/>
        </w:rPr>
        <w:t xml:space="preserve">&lt;T&gt; : </w:t>
      </w:r>
      <w:proofErr w:type="spellStart"/>
      <w:r w:rsidRPr="0097420E">
        <w:rPr>
          <w:rFonts w:ascii="Consolas" w:eastAsia="Times New Roman" w:hAnsi="Consolas" w:cs="Courier New"/>
          <w:color w:val="000000"/>
          <w:lang/>
        </w:rPr>
        <w:t>ModelViewPage</w:t>
      </w:r>
      <w:proofErr w:type="spellEnd"/>
      <w:r w:rsidRPr="0097420E">
        <w:rPr>
          <w:rFonts w:ascii="Consolas" w:eastAsia="Times New Roman" w:hAnsi="Consolas" w:cs="Courier New"/>
          <w:color w:val="000000"/>
          <w:lang/>
        </w:rPr>
        <w:t xml:space="preserve">&lt;T&gt; </w:t>
      </w:r>
      <w:r w:rsidRPr="0097420E">
        <w:rPr>
          <w:rFonts w:ascii="Consolas" w:eastAsia="Times New Roman" w:hAnsi="Consolas" w:cs="Courier New"/>
          <w:color w:val="0000FF"/>
          <w:lang/>
        </w:rPr>
        <w:t>where</w:t>
      </w:r>
      <w:r w:rsidRPr="0097420E">
        <w:rPr>
          <w:rFonts w:ascii="Consolas" w:eastAsia="Times New Roman" w:hAnsi="Consolas" w:cs="Courier New"/>
          <w:color w:val="000000"/>
          <w:lang/>
        </w:rPr>
        <w:t xml:space="preserve"> T : </w:t>
      </w:r>
      <w:r w:rsidRPr="0097420E">
        <w:rPr>
          <w:rFonts w:ascii="Consolas" w:eastAsia="Times New Roman" w:hAnsi="Consolas" w:cs="Courier New"/>
          <w:color w:val="0000FF"/>
          <w:lang/>
        </w:rPr>
        <w:t>class</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 xml:space="preserve">     </w:t>
      </w:r>
      <w:proofErr w:type="gramStart"/>
      <w:r w:rsidRPr="0097420E">
        <w:rPr>
          <w:rFonts w:ascii="Consolas" w:eastAsia="Times New Roman" w:hAnsi="Consolas" w:cs="Courier New"/>
          <w:color w:val="0000FF"/>
          <w:lang/>
        </w:rPr>
        <w:t>public</w:t>
      </w:r>
      <w:proofErr w:type="gramEnd"/>
      <w:r w:rsidRPr="0097420E">
        <w:rPr>
          <w:rFonts w:ascii="Consolas" w:eastAsia="Times New Roman" w:hAnsi="Consolas" w:cs="Courier New"/>
          <w:color w:val="000000"/>
          <w:lang/>
        </w:rPr>
        <w:t xml:space="preserve"> </w:t>
      </w:r>
      <w:proofErr w:type="spellStart"/>
      <w:r w:rsidRPr="0097420E">
        <w:rPr>
          <w:rFonts w:ascii="Consolas" w:eastAsia="Times New Roman" w:hAnsi="Consolas" w:cs="Courier New"/>
          <w:color w:val="000000"/>
          <w:lang/>
        </w:rPr>
        <w:t>MyOpinionatedModelViewPage</w:t>
      </w:r>
      <w:proofErr w:type="spellEnd"/>
      <w:r w:rsidRPr="0097420E">
        <w:rPr>
          <w:rFonts w:ascii="Consolas" w:eastAsia="Times New Roman" w:hAnsi="Consolas" w:cs="Courier New"/>
          <w:color w:val="000000"/>
          <w:lang/>
        </w:rPr>
        <w:t>(IMyMemberBehavior1Marker myBehavior1, IMyMemberBehavior2Marker myBehavior1)</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 xml:space="preserve">        : </w:t>
      </w:r>
      <w:proofErr w:type="gramStart"/>
      <w:r w:rsidRPr="0097420E">
        <w:rPr>
          <w:rFonts w:ascii="Consolas" w:eastAsia="Times New Roman" w:hAnsi="Consolas" w:cs="Courier New"/>
          <w:color w:val="0000FF"/>
          <w:lang/>
        </w:rPr>
        <w:t>base</w:t>
      </w:r>
      <w:r w:rsidRPr="0097420E">
        <w:rPr>
          <w:rFonts w:ascii="Consolas" w:eastAsia="Times New Roman" w:hAnsi="Consolas" w:cs="Courier New"/>
          <w:color w:val="000000"/>
          <w:lang/>
        </w:rPr>
        <w:t>(</w:t>
      </w:r>
      <w:proofErr w:type="gramEnd"/>
      <w:r w:rsidRPr="0097420E">
        <w:rPr>
          <w:rFonts w:ascii="Consolas" w:eastAsia="Times New Roman" w:hAnsi="Consolas" w:cs="Courier New"/>
          <w:color w:val="000000"/>
          <w:lang/>
        </w:rPr>
        <w:t>myMemberBehavior1, myMemberBehavior1) { }</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95" w:right="3195"/>
        <w:rPr>
          <w:rFonts w:ascii="Consolas" w:eastAsia="Times New Roman" w:hAnsi="Consolas" w:cs="Courier New"/>
          <w:color w:val="000000"/>
          <w:lang/>
        </w:rPr>
      </w:pPr>
      <w:r w:rsidRPr="0097420E">
        <w:rPr>
          <w:rFonts w:ascii="Consolas" w:eastAsia="Times New Roman" w:hAnsi="Consolas" w:cs="Courier New"/>
          <w:color w:val="000000"/>
          <w:lang/>
        </w:rPr>
        <w:t>}</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proofErr w:type="gramStart"/>
      <w:r w:rsidRPr="0097420E">
        <w:rPr>
          <w:rFonts w:eastAsia="Times New Roman" w:cs="Times New Roman"/>
          <w:color w:val="333333"/>
          <w:sz w:val="18"/>
          <w:szCs w:val="18"/>
          <w:lang/>
        </w:rPr>
        <w:t>One final point.</w:t>
      </w:r>
      <w:proofErr w:type="gramEnd"/>
      <w:r w:rsidRPr="0097420E">
        <w:rPr>
          <w:rFonts w:eastAsia="Times New Roman" w:cs="Times New Roman"/>
          <w:color w:val="333333"/>
          <w:sz w:val="18"/>
          <w:szCs w:val="18"/>
          <w:lang/>
        </w:rPr>
        <w:t xml:space="preserve">  The goal of </w:t>
      </w:r>
      <w:proofErr w:type="spellStart"/>
      <w:r w:rsidRPr="0097420E">
        <w:rPr>
          <w:rFonts w:eastAsia="Times New Roman" w:cs="Times New Roman"/>
          <w:color w:val="333333"/>
          <w:sz w:val="18"/>
          <w:szCs w:val="18"/>
          <w:lang/>
        </w:rPr>
        <w:t>MvcFluentHtml</w:t>
      </w:r>
      <w:proofErr w:type="spellEnd"/>
      <w:r w:rsidRPr="0097420E">
        <w:rPr>
          <w:rFonts w:eastAsia="Times New Roman" w:cs="Times New Roman"/>
          <w:color w:val="333333"/>
          <w:sz w:val="18"/>
          <w:szCs w:val="18"/>
          <w:lang/>
        </w:rPr>
        <w:t xml:space="preserve"> was to leave the opinions to you.  We did this by allowing you to define your own behaviors.  However, it is not without opinions regarding practices. For example the Select object does not have any “first option” functionality. That’s because in my opinion adding options to selects is not a view concern. Also, while we allow you to set inline styles we do not expose any methods that abstract styling (e.g., Width, </w:t>
      </w:r>
      <w:proofErr w:type="spellStart"/>
      <w:r w:rsidRPr="0097420E">
        <w:rPr>
          <w:rFonts w:eastAsia="Times New Roman" w:cs="Times New Roman"/>
          <w:color w:val="333333"/>
          <w:sz w:val="18"/>
          <w:szCs w:val="18"/>
          <w:lang/>
        </w:rPr>
        <w:t>TextAlign</w:t>
      </w:r>
      <w:proofErr w:type="spellEnd"/>
      <w:r w:rsidRPr="0097420E">
        <w:rPr>
          <w:rFonts w:eastAsia="Times New Roman" w:cs="Times New Roman"/>
          <w:color w:val="333333"/>
          <w:sz w:val="18"/>
          <w:szCs w:val="18"/>
          <w:lang/>
        </w:rPr>
        <w:t>).  That’s because we want to encourage semantic HTML and leave the styling to CSS.  For the same reason we do not render any layout tags (e.g. &lt;</w:t>
      </w:r>
      <w:proofErr w:type="spellStart"/>
      <w:r w:rsidRPr="0097420E">
        <w:rPr>
          <w:rFonts w:eastAsia="Times New Roman" w:cs="Times New Roman"/>
          <w:color w:val="333333"/>
          <w:sz w:val="18"/>
          <w:szCs w:val="18"/>
          <w:lang/>
        </w:rPr>
        <w:t>br</w:t>
      </w:r>
      <w:proofErr w:type="spellEnd"/>
      <w:r w:rsidRPr="0097420E">
        <w:rPr>
          <w:rFonts w:eastAsia="Times New Roman" w:cs="Times New Roman"/>
          <w:color w:val="333333"/>
          <w:sz w:val="18"/>
          <w:szCs w:val="18"/>
          <w:lang/>
        </w:rPr>
        <w:t>/&gt;).  Also we generally don’t try to abstract the language of HTML (e.g., we use “Select” instead of “</w:t>
      </w:r>
      <w:proofErr w:type="spellStart"/>
      <w:r w:rsidRPr="0097420E">
        <w:rPr>
          <w:rFonts w:eastAsia="Times New Roman" w:cs="Times New Roman"/>
          <w:color w:val="333333"/>
          <w:sz w:val="18"/>
          <w:szCs w:val="18"/>
          <w:lang/>
        </w:rPr>
        <w:t>DropDownList</w:t>
      </w:r>
      <w:proofErr w:type="spellEnd"/>
      <w:r w:rsidRPr="0097420E">
        <w:rPr>
          <w:rFonts w:eastAsia="Times New Roman" w:cs="Times New Roman"/>
          <w:color w:val="333333"/>
          <w:sz w:val="18"/>
          <w:szCs w:val="18"/>
          <w:lang/>
        </w:rPr>
        <w:t xml:space="preserve">”).  In my opinion, </w:t>
      </w:r>
      <w:proofErr w:type="spellStart"/>
      <w:r w:rsidRPr="0097420E">
        <w:rPr>
          <w:rFonts w:eastAsia="Times New Roman" w:cs="Times New Roman"/>
          <w:color w:val="333333"/>
          <w:sz w:val="18"/>
          <w:szCs w:val="18"/>
          <w:lang/>
        </w:rPr>
        <w:t>MvcFluentHtml</w:t>
      </w:r>
      <w:proofErr w:type="spellEnd"/>
      <w:r w:rsidRPr="0097420E">
        <w:rPr>
          <w:rFonts w:eastAsia="Times New Roman" w:cs="Times New Roman"/>
          <w:color w:val="333333"/>
          <w:sz w:val="18"/>
          <w:szCs w:val="18"/>
          <w:lang/>
        </w:rPr>
        <w:t xml:space="preserve"> is more of a helper library than an abstraction over HTML, and moving developers away from understanding what’s going on with the HTML is not a good thing.</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I heartily welcome critique, especially if you want to contribute! Areas that I know need some work are: radio button, radio button list, checkbox list, performance tweaks, XML comments, and CI.</w:t>
      </w:r>
    </w:p>
    <w:p w:rsidR="005B230C" w:rsidRDefault="0097420E"/>
    <w:p w:rsidR="0097420E" w:rsidRDefault="0097420E">
      <w:pPr>
        <w:rPr>
          <w:rFonts w:ascii="Tahoma" w:eastAsia="Times New Roman" w:hAnsi="Tahoma" w:cs="Tahoma"/>
          <w:b/>
          <w:bCs/>
          <w:color w:val="333333"/>
          <w:sz w:val="38"/>
          <w:szCs w:val="38"/>
          <w:lang/>
        </w:rPr>
      </w:pPr>
      <w:r>
        <w:rPr>
          <w:b/>
          <w:bCs/>
          <w:color w:val="333333"/>
          <w:sz w:val="38"/>
          <w:szCs w:val="38"/>
          <w:lang/>
        </w:rPr>
        <w:br w:type="page"/>
      </w:r>
    </w:p>
    <w:p w:rsidR="0097420E" w:rsidRDefault="0097420E" w:rsidP="0097420E">
      <w:pPr>
        <w:pStyle w:val="Heading3"/>
        <w:spacing w:before="0" w:after="0" w:afterAutospacing="0"/>
        <w:rPr>
          <w:b/>
          <w:bCs/>
          <w:color w:val="333333"/>
          <w:sz w:val="38"/>
          <w:szCs w:val="38"/>
          <w:lang/>
        </w:rPr>
      </w:pPr>
      <w:hyperlink r:id="rId15" w:history="1">
        <w:r>
          <w:rPr>
            <w:b/>
            <w:bCs/>
            <w:color w:val="6699CC"/>
            <w:sz w:val="38"/>
            <w:szCs w:val="38"/>
            <w:lang/>
          </w:rPr>
          <w:t xml:space="preserve">Editing a Variable Length List </w:t>
        </w:r>
        <w:proofErr w:type="gramStart"/>
        <w:r>
          <w:rPr>
            <w:b/>
            <w:bCs/>
            <w:color w:val="6699CC"/>
            <w:sz w:val="38"/>
            <w:szCs w:val="38"/>
            <w:lang/>
          </w:rPr>
          <w:t>Of</w:t>
        </w:r>
        <w:proofErr w:type="gramEnd"/>
        <w:r>
          <w:rPr>
            <w:b/>
            <w:bCs/>
            <w:color w:val="6699CC"/>
            <w:sz w:val="38"/>
            <w:szCs w:val="38"/>
            <w:lang/>
          </w:rPr>
          <w:t xml:space="preserve"> Items With </w:t>
        </w:r>
        <w:proofErr w:type="spellStart"/>
        <w:r>
          <w:rPr>
            <w:b/>
            <w:bCs/>
            <w:color w:val="6699CC"/>
            <w:sz w:val="38"/>
            <w:szCs w:val="38"/>
            <w:lang/>
          </w:rPr>
          <w:t>MvcContrib.FluentHtml</w:t>
        </w:r>
        <w:proofErr w:type="spellEnd"/>
      </w:hyperlink>
    </w:p>
    <w:p w:rsidR="0097420E" w:rsidRDefault="0097420E" w:rsidP="0097420E">
      <w:pPr>
        <w:pStyle w:val="NormalWeb"/>
        <w:rPr>
          <w:color w:val="333333"/>
          <w:sz w:val="18"/>
          <w:szCs w:val="18"/>
          <w:lang/>
        </w:rPr>
      </w:pPr>
      <w:r>
        <w:rPr>
          <w:color w:val="333333"/>
          <w:sz w:val="18"/>
          <w:szCs w:val="18"/>
          <w:lang/>
        </w:rPr>
        <w:t>Steve Sanderson recently showed</w:t>
      </w:r>
      <w:proofErr w:type="gramStart"/>
      <w:r>
        <w:rPr>
          <w:color w:val="333333"/>
          <w:sz w:val="18"/>
          <w:szCs w:val="18"/>
          <w:lang/>
        </w:rPr>
        <w:t xml:space="preserve">  </w:t>
      </w:r>
      <w:proofErr w:type="gramEnd"/>
      <w:r>
        <w:rPr>
          <w:color w:val="333333"/>
          <w:sz w:val="18"/>
          <w:szCs w:val="18"/>
          <w:lang/>
        </w:rPr>
        <w:fldChar w:fldCharType="begin"/>
      </w:r>
      <w:r>
        <w:rPr>
          <w:color w:val="333333"/>
          <w:sz w:val="18"/>
          <w:szCs w:val="18"/>
          <w:lang/>
        </w:rPr>
        <w:instrText xml:space="preserve"> HYPERLINK "http://blog.codeville.net/2008/12/22/editing-a-variable-length-list-of-items-in-aspnet-mvc/" </w:instrText>
      </w:r>
      <w:r>
        <w:rPr>
          <w:color w:val="333333"/>
          <w:sz w:val="18"/>
          <w:szCs w:val="18"/>
          <w:lang/>
        </w:rPr>
        <w:fldChar w:fldCharType="separate"/>
      </w:r>
      <w:r>
        <w:rPr>
          <w:rStyle w:val="Hyperlink"/>
          <w:sz w:val="18"/>
          <w:szCs w:val="18"/>
          <w:lang/>
        </w:rPr>
        <w:t>a nifty way to edit variable length lists with MS MVC</w:t>
      </w:r>
      <w:r>
        <w:rPr>
          <w:color w:val="333333"/>
          <w:sz w:val="18"/>
          <w:szCs w:val="18"/>
          <w:lang/>
        </w:rPr>
        <w:fldChar w:fldCharType="end"/>
      </w:r>
      <w:r>
        <w:rPr>
          <w:color w:val="333333"/>
          <w:sz w:val="18"/>
          <w:szCs w:val="18"/>
          <w:lang/>
        </w:rPr>
        <w:t xml:space="preserve"> .  I commented that I liked his approach.  I also mentioned that </w:t>
      </w:r>
      <w:proofErr w:type="spellStart"/>
      <w:r>
        <w:rPr>
          <w:color w:val="333333"/>
          <w:sz w:val="18"/>
          <w:szCs w:val="18"/>
          <w:lang/>
        </w:rPr>
        <w:t>MvcContrib.FluentHtml</w:t>
      </w:r>
      <w:proofErr w:type="spellEnd"/>
      <w:r>
        <w:rPr>
          <w:color w:val="333333"/>
          <w:sz w:val="18"/>
          <w:szCs w:val="18"/>
          <w:lang/>
        </w:rPr>
        <w:t xml:space="preserve"> might be used to improve a bit of awkward code used to build HTML element names.  To illustrate my point I offered some code examples.   Steve responded by pointing out the shortcomings of</w:t>
      </w:r>
      <w:proofErr w:type="gramStart"/>
      <w:r>
        <w:rPr>
          <w:color w:val="333333"/>
          <w:sz w:val="18"/>
          <w:szCs w:val="18"/>
          <w:lang/>
        </w:rPr>
        <w:t>  my</w:t>
      </w:r>
      <w:proofErr w:type="gramEnd"/>
      <w:r>
        <w:rPr>
          <w:color w:val="333333"/>
          <w:sz w:val="18"/>
          <w:szCs w:val="18"/>
          <w:lang/>
        </w:rPr>
        <w:t xml:space="preserve"> examples.  He was correct.   I had not really thought it through.  While my examples illustrated the use of </w:t>
      </w:r>
      <w:proofErr w:type="spellStart"/>
      <w:r>
        <w:rPr>
          <w:color w:val="333333"/>
          <w:sz w:val="18"/>
          <w:szCs w:val="18"/>
          <w:lang/>
        </w:rPr>
        <w:t>FluentHtml</w:t>
      </w:r>
      <w:proofErr w:type="spellEnd"/>
      <w:r>
        <w:rPr>
          <w:color w:val="333333"/>
          <w:sz w:val="18"/>
          <w:szCs w:val="18"/>
          <w:lang/>
        </w:rPr>
        <w:t>, they missed the mark in terms of showing a real solution.</w:t>
      </w:r>
    </w:p>
    <w:p w:rsidR="0097420E" w:rsidRDefault="0097420E" w:rsidP="0097420E">
      <w:pPr>
        <w:pStyle w:val="NormalWeb"/>
        <w:rPr>
          <w:color w:val="333333"/>
          <w:sz w:val="18"/>
          <w:szCs w:val="18"/>
          <w:lang/>
        </w:rPr>
      </w:pPr>
      <w:r>
        <w:rPr>
          <w:color w:val="333333"/>
          <w:sz w:val="18"/>
          <w:szCs w:val="18"/>
          <w:lang/>
        </w:rPr>
        <w:t xml:space="preserve">Still I knew that the basic idea of was sound.  This article shows in detail how to use </w:t>
      </w:r>
      <w:proofErr w:type="spellStart"/>
      <w:r>
        <w:rPr>
          <w:color w:val="333333"/>
          <w:sz w:val="18"/>
          <w:szCs w:val="18"/>
          <w:lang/>
        </w:rPr>
        <w:t>MvcContrib.FluentHtml</w:t>
      </w:r>
      <w:proofErr w:type="spellEnd"/>
      <w:r>
        <w:rPr>
          <w:color w:val="333333"/>
          <w:sz w:val="18"/>
          <w:szCs w:val="18"/>
          <w:lang/>
        </w:rPr>
        <w:t xml:space="preserve"> to edit a variable length list of items.</w:t>
      </w:r>
    </w:p>
    <w:p w:rsidR="0097420E" w:rsidRDefault="0097420E" w:rsidP="0097420E">
      <w:pPr>
        <w:pStyle w:val="NormalWeb"/>
        <w:rPr>
          <w:color w:val="333333"/>
          <w:sz w:val="18"/>
          <w:szCs w:val="18"/>
          <w:lang/>
        </w:rPr>
      </w:pPr>
      <w:hyperlink r:id="rId16" w:history="1">
        <w:r>
          <w:rPr>
            <w:rStyle w:val="Hyperlink"/>
            <w:sz w:val="18"/>
            <w:szCs w:val="18"/>
            <w:lang/>
          </w:rPr>
          <w:t xml:space="preserve">Get </w:t>
        </w:r>
        <w:proofErr w:type="gramStart"/>
        <w:r>
          <w:rPr>
            <w:rStyle w:val="Hyperlink"/>
            <w:sz w:val="18"/>
            <w:szCs w:val="18"/>
            <w:lang/>
          </w:rPr>
          <w:t>The</w:t>
        </w:r>
        <w:proofErr w:type="gramEnd"/>
        <w:r>
          <w:rPr>
            <w:rStyle w:val="Hyperlink"/>
            <w:sz w:val="18"/>
            <w:szCs w:val="18"/>
            <w:lang/>
          </w:rPr>
          <w:t xml:space="preserve"> Code</w:t>
        </w:r>
      </w:hyperlink>
    </w:p>
    <w:p w:rsidR="0097420E" w:rsidRDefault="0097420E" w:rsidP="0097420E">
      <w:pPr>
        <w:pStyle w:val="NormalWeb"/>
        <w:rPr>
          <w:color w:val="333333"/>
          <w:sz w:val="18"/>
          <w:szCs w:val="18"/>
          <w:lang/>
        </w:rPr>
      </w:pPr>
      <w:r>
        <w:rPr>
          <w:color w:val="333333"/>
          <w:sz w:val="18"/>
          <w:szCs w:val="18"/>
          <w:lang/>
        </w:rPr>
        <w:t>I will use the same basic application as Steve did — a simple gift request form.</w:t>
      </w:r>
    </w:p>
    <w:p w:rsidR="0097420E" w:rsidRDefault="0097420E" w:rsidP="0097420E">
      <w:pPr>
        <w:pStyle w:val="Heading2"/>
        <w:rPr>
          <w:color w:val="333333"/>
          <w:sz w:val="23"/>
          <w:szCs w:val="23"/>
          <w:lang/>
        </w:rPr>
      </w:pPr>
      <w:r>
        <w:rPr>
          <w:color w:val="333333"/>
          <w:sz w:val="23"/>
          <w:szCs w:val="23"/>
          <w:lang/>
        </w:rPr>
        <w:t>Setup</w:t>
      </w:r>
    </w:p>
    <w:p w:rsidR="0097420E" w:rsidRDefault="0097420E" w:rsidP="0097420E">
      <w:pPr>
        <w:pStyle w:val="NormalWeb"/>
        <w:rPr>
          <w:color w:val="333333"/>
          <w:sz w:val="18"/>
          <w:szCs w:val="18"/>
          <w:lang/>
        </w:rPr>
      </w:pPr>
      <w:r>
        <w:rPr>
          <w:color w:val="333333"/>
          <w:sz w:val="18"/>
          <w:szCs w:val="18"/>
          <w:lang/>
        </w:rPr>
        <w:t>We start with the Gift entity:</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proofErr w:type="gramStart"/>
      <w:r>
        <w:rPr>
          <w:rStyle w:val="kwrd2"/>
          <w:rFonts w:ascii="Consolas" w:hAnsi="Consolas" w:cs="Courier New"/>
          <w:lang/>
        </w:rPr>
        <w:t>public</w:t>
      </w:r>
      <w:proofErr w:type="gramEnd"/>
      <w:r>
        <w:rPr>
          <w:rFonts w:ascii="Consolas" w:hAnsi="Consolas" w:cs="Courier New"/>
          <w:color w:val="000000"/>
          <w:lang/>
        </w:rPr>
        <w:t xml:space="preserve"> </w:t>
      </w:r>
      <w:r>
        <w:rPr>
          <w:rStyle w:val="kwrd2"/>
          <w:rFonts w:ascii="Consolas" w:hAnsi="Consolas" w:cs="Courier New"/>
          <w:lang/>
        </w:rPr>
        <w:t>class</w:t>
      </w:r>
      <w:r>
        <w:rPr>
          <w:rFonts w:ascii="Consolas" w:hAnsi="Consolas" w:cs="Courier New"/>
          <w:color w:val="000000"/>
          <w:lang/>
        </w:rPr>
        <w:t xml:space="preserve"> Gift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gramStart"/>
      <w:r>
        <w:rPr>
          <w:rStyle w:val="kwrd2"/>
          <w:rFonts w:ascii="Consolas" w:hAnsi="Consolas" w:cs="Courier New"/>
          <w:lang/>
        </w:rPr>
        <w:t>public</w:t>
      </w:r>
      <w:proofErr w:type="gramEnd"/>
      <w:r>
        <w:rPr>
          <w:rFonts w:ascii="Consolas" w:hAnsi="Consolas" w:cs="Courier New"/>
          <w:color w:val="000000"/>
          <w:lang/>
        </w:rPr>
        <w:t xml:space="preserve"> </w:t>
      </w:r>
      <w:proofErr w:type="spellStart"/>
      <w:r>
        <w:rPr>
          <w:rStyle w:val="kwrd2"/>
          <w:rFonts w:ascii="Consolas" w:hAnsi="Consolas" w:cs="Courier New"/>
          <w:lang/>
        </w:rPr>
        <w:t>int</w:t>
      </w:r>
      <w:proofErr w:type="spellEnd"/>
      <w:r>
        <w:rPr>
          <w:rFonts w:ascii="Consolas" w:hAnsi="Consolas" w:cs="Courier New"/>
          <w:color w:val="000000"/>
          <w:lang/>
        </w:rPr>
        <w:t xml:space="preserve"> Id { get; set; }</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gramStart"/>
      <w:r>
        <w:rPr>
          <w:rStyle w:val="kwrd2"/>
          <w:rFonts w:ascii="Consolas" w:hAnsi="Consolas" w:cs="Courier New"/>
          <w:lang/>
        </w:rPr>
        <w:t>public</w:t>
      </w:r>
      <w:proofErr w:type="gramEnd"/>
      <w:r>
        <w:rPr>
          <w:rFonts w:ascii="Consolas" w:hAnsi="Consolas" w:cs="Courier New"/>
          <w:color w:val="000000"/>
          <w:lang/>
        </w:rPr>
        <w:t xml:space="preserve"> </w:t>
      </w:r>
      <w:r>
        <w:rPr>
          <w:rStyle w:val="kwrd2"/>
          <w:rFonts w:ascii="Consolas" w:hAnsi="Consolas" w:cs="Courier New"/>
          <w:lang/>
        </w:rPr>
        <w:t>string</w:t>
      </w:r>
      <w:r>
        <w:rPr>
          <w:rFonts w:ascii="Consolas" w:hAnsi="Consolas" w:cs="Courier New"/>
          <w:color w:val="000000"/>
          <w:lang/>
        </w:rPr>
        <w:t xml:space="preserve"> Name { get; set; }</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gramStart"/>
      <w:r>
        <w:rPr>
          <w:rStyle w:val="kwrd2"/>
          <w:rFonts w:ascii="Consolas" w:hAnsi="Consolas" w:cs="Courier New"/>
          <w:lang/>
        </w:rPr>
        <w:t>public</w:t>
      </w:r>
      <w:proofErr w:type="gramEnd"/>
      <w:r>
        <w:rPr>
          <w:rFonts w:ascii="Consolas" w:hAnsi="Consolas" w:cs="Courier New"/>
          <w:color w:val="000000"/>
          <w:lang/>
        </w:rPr>
        <w:t xml:space="preserve"> </w:t>
      </w:r>
      <w:r>
        <w:rPr>
          <w:rStyle w:val="kwrd2"/>
          <w:rFonts w:ascii="Consolas" w:hAnsi="Consolas" w:cs="Courier New"/>
          <w:lang/>
        </w:rPr>
        <w:t>decimal</w:t>
      </w:r>
      <w:r>
        <w:rPr>
          <w:rFonts w:ascii="Consolas" w:hAnsi="Consolas" w:cs="Courier New"/>
          <w:color w:val="000000"/>
          <w:lang/>
        </w:rPr>
        <w:t xml:space="preserve"> Price { get; set; }</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w:t>
      </w:r>
    </w:p>
    <w:p w:rsidR="0097420E" w:rsidRDefault="0097420E" w:rsidP="0097420E">
      <w:pPr>
        <w:pStyle w:val="Heading2"/>
        <w:rPr>
          <w:rFonts w:ascii="Tahoma" w:hAnsi="Tahoma" w:cs="Tahoma"/>
          <w:color w:val="333333"/>
          <w:sz w:val="23"/>
          <w:szCs w:val="23"/>
          <w:lang/>
        </w:rPr>
      </w:pPr>
      <w:r>
        <w:rPr>
          <w:color w:val="333333"/>
          <w:sz w:val="23"/>
          <w:szCs w:val="23"/>
          <w:lang/>
        </w:rPr>
        <w:t xml:space="preserve">Render </w:t>
      </w:r>
      <w:proofErr w:type="gramStart"/>
      <w:r>
        <w:rPr>
          <w:color w:val="333333"/>
          <w:sz w:val="23"/>
          <w:szCs w:val="23"/>
          <w:lang/>
        </w:rPr>
        <w:t>The</w:t>
      </w:r>
      <w:proofErr w:type="gramEnd"/>
      <w:r>
        <w:rPr>
          <w:color w:val="333333"/>
          <w:sz w:val="23"/>
          <w:szCs w:val="23"/>
          <w:lang/>
        </w:rPr>
        <w:t xml:space="preserve"> View</w:t>
      </w:r>
    </w:p>
    <w:p w:rsidR="0097420E" w:rsidRDefault="0097420E" w:rsidP="0097420E">
      <w:pPr>
        <w:pStyle w:val="NormalWeb"/>
        <w:rPr>
          <w:color w:val="333333"/>
          <w:sz w:val="18"/>
          <w:szCs w:val="18"/>
          <w:lang/>
        </w:rPr>
      </w:pPr>
      <w:r>
        <w:rPr>
          <w:color w:val="333333"/>
          <w:sz w:val="18"/>
          <w:szCs w:val="18"/>
          <w:lang/>
        </w:rPr>
        <w:t xml:space="preserve">Our view derives from </w:t>
      </w:r>
      <w:proofErr w:type="spellStart"/>
      <w:r>
        <w:rPr>
          <w:color w:val="333333"/>
          <w:sz w:val="18"/>
          <w:szCs w:val="18"/>
          <w:lang/>
        </w:rPr>
        <w:t>MvcContrib.FluentHtml.ModelViewPage</w:t>
      </w:r>
      <w:proofErr w:type="spellEnd"/>
      <w:r>
        <w:rPr>
          <w:color w:val="333333"/>
          <w:sz w:val="18"/>
          <w:szCs w:val="18"/>
          <w:lang/>
        </w:rPr>
        <w:t>&lt;</w:t>
      </w:r>
      <w:proofErr w:type="spellStart"/>
      <w:r>
        <w:rPr>
          <w:color w:val="333333"/>
          <w:sz w:val="18"/>
          <w:szCs w:val="18"/>
          <w:lang/>
        </w:rPr>
        <w:t>IList</w:t>
      </w:r>
      <w:proofErr w:type="spellEnd"/>
      <w:r>
        <w:rPr>
          <w:color w:val="333333"/>
          <w:sz w:val="18"/>
          <w:szCs w:val="18"/>
          <w:lang/>
        </w:rPr>
        <w:t>&lt;Gift&gt;&gt; and is rendered via a controller action:</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w:t>
      </w:r>
      <w:proofErr w:type="spellStart"/>
      <w:r>
        <w:rPr>
          <w:rFonts w:ascii="Consolas" w:hAnsi="Consolas" w:cs="Courier New"/>
          <w:color w:val="000000"/>
          <w:lang/>
        </w:rPr>
        <w:t>AcceptGet</w:t>
      </w:r>
      <w:proofErr w:type="spellEnd"/>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proofErr w:type="gramStart"/>
      <w:r>
        <w:rPr>
          <w:rStyle w:val="kwrd2"/>
          <w:rFonts w:ascii="Consolas" w:hAnsi="Consolas" w:cs="Courier New"/>
          <w:lang/>
        </w:rPr>
        <w:t>public</w:t>
      </w:r>
      <w:proofErr w:type="gramEnd"/>
      <w:r>
        <w:rPr>
          <w:rFonts w:ascii="Consolas" w:hAnsi="Consolas" w:cs="Courier New"/>
          <w:color w:val="000000"/>
          <w:lang/>
        </w:rPr>
        <w:t xml:space="preserve"> </w:t>
      </w:r>
      <w:proofErr w:type="spellStart"/>
      <w:r>
        <w:rPr>
          <w:rFonts w:ascii="Consolas" w:hAnsi="Consolas" w:cs="Courier New"/>
          <w:color w:val="000000"/>
          <w:lang/>
        </w:rPr>
        <w:t>ViewResult</w:t>
      </w:r>
      <w:proofErr w:type="spellEnd"/>
      <w:r>
        <w:rPr>
          <w:rFonts w:ascii="Consolas" w:hAnsi="Consolas" w:cs="Courier New"/>
          <w:color w:val="000000"/>
          <w:lang/>
        </w:rPr>
        <w:t xml:space="preserve"> Index()</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spellStart"/>
      <w:r>
        <w:rPr>
          <w:rFonts w:ascii="Consolas" w:hAnsi="Consolas" w:cs="Courier New"/>
          <w:color w:val="000000"/>
          <w:lang/>
        </w:rPr>
        <w:t>ViewData.Model</w:t>
      </w:r>
      <w:proofErr w:type="spellEnd"/>
      <w:r>
        <w:rPr>
          <w:rFonts w:ascii="Consolas" w:hAnsi="Consolas" w:cs="Courier New"/>
          <w:color w:val="000000"/>
          <w:lang/>
        </w:rPr>
        <w:t xml:space="preserve"> = </w:t>
      </w:r>
      <w:r>
        <w:rPr>
          <w:rStyle w:val="kwrd2"/>
          <w:rFonts w:ascii="Consolas" w:hAnsi="Consolas" w:cs="Courier New"/>
          <w:lang/>
        </w:rPr>
        <w:t>new</w:t>
      </w:r>
      <w:r>
        <w:rPr>
          <w:rFonts w:ascii="Consolas" w:hAnsi="Consolas" w:cs="Courier New"/>
          <w:color w:val="000000"/>
          <w:lang/>
        </w:rPr>
        <w:t xml:space="preserve"> List&lt;Gift&gt;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gramStart"/>
      <w:r>
        <w:rPr>
          <w:rStyle w:val="kwrd2"/>
          <w:rFonts w:ascii="Consolas" w:hAnsi="Consolas" w:cs="Courier New"/>
          <w:lang/>
        </w:rPr>
        <w:t>new</w:t>
      </w:r>
      <w:proofErr w:type="gramEnd"/>
      <w:r>
        <w:rPr>
          <w:rFonts w:ascii="Consolas" w:hAnsi="Consolas" w:cs="Courier New"/>
          <w:color w:val="000000"/>
          <w:lang/>
        </w:rPr>
        <w:t xml:space="preserve"> Gift {Id = 1, Name = </w:t>
      </w:r>
      <w:r>
        <w:rPr>
          <w:rStyle w:val="str2"/>
          <w:rFonts w:ascii="Consolas" w:hAnsi="Consolas" w:cs="Courier New"/>
          <w:lang/>
        </w:rPr>
        <w:t>"Tar Tinker"</w:t>
      </w:r>
      <w:r>
        <w:rPr>
          <w:rFonts w:ascii="Consolas" w:hAnsi="Consolas" w:cs="Courier New"/>
          <w:color w:val="000000"/>
          <w:lang/>
        </w:rPr>
        <w:t>, Price = 23.44m},</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gramStart"/>
      <w:r>
        <w:rPr>
          <w:rStyle w:val="kwrd2"/>
          <w:rFonts w:ascii="Consolas" w:hAnsi="Consolas" w:cs="Courier New"/>
          <w:lang/>
        </w:rPr>
        <w:t>new</w:t>
      </w:r>
      <w:proofErr w:type="gramEnd"/>
      <w:r>
        <w:rPr>
          <w:rFonts w:ascii="Consolas" w:hAnsi="Consolas" w:cs="Courier New"/>
          <w:color w:val="000000"/>
          <w:lang/>
        </w:rPr>
        <w:t xml:space="preserve"> Gift {Id = 2, Name = </w:t>
      </w:r>
      <w:r>
        <w:rPr>
          <w:rStyle w:val="str2"/>
          <w:rFonts w:ascii="Consolas" w:hAnsi="Consolas" w:cs="Courier New"/>
          <w:lang/>
        </w:rPr>
        <w:t xml:space="preserve">"Flu </w:t>
      </w:r>
      <w:proofErr w:type="spellStart"/>
      <w:r>
        <w:rPr>
          <w:rStyle w:val="str2"/>
          <w:rFonts w:ascii="Consolas" w:hAnsi="Consolas" w:cs="Courier New"/>
          <w:lang/>
        </w:rPr>
        <w:t>Flooper</w:t>
      </w:r>
      <w:proofErr w:type="spellEnd"/>
      <w:r>
        <w:rPr>
          <w:rStyle w:val="str2"/>
          <w:rFonts w:ascii="Consolas" w:hAnsi="Consolas" w:cs="Courier New"/>
          <w:lang/>
        </w:rPr>
        <w:t>"</w:t>
      </w:r>
      <w:r>
        <w:rPr>
          <w:rFonts w:ascii="Consolas" w:hAnsi="Consolas" w:cs="Courier New"/>
          <w:color w:val="000000"/>
          <w:lang/>
        </w:rPr>
        <w:t>, Price = 11.42m}</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gramStart"/>
      <w:r>
        <w:rPr>
          <w:rStyle w:val="kwrd2"/>
          <w:rFonts w:ascii="Consolas" w:hAnsi="Consolas" w:cs="Courier New"/>
          <w:lang/>
        </w:rPr>
        <w:t>return</w:t>
      </w:r>
      <w:proofErr w:type="gramEnd"/>
      <w:r>
        <w:rPr>
          <w:rFonts w:ascii="Consolas" w:hAnsi="Consolas" w:cs="Courier New"/>
          <w:color w:val="000000"/>
          <w:lang/>
        </w:rPr>
        <w:t xml:space="preserve"> View();</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w:t>
      </w:r>
    </w:p>
    <w:p w:rsidR="0097420E" w:rsidRDefault="0097420E" w:rsidP="0097420E">
      <w:pPr>
        <w:pStyle w:val="NormalWeb"/>
        <w:rPr>
          <w:color w:val="333333"/>
          <w:sz w:val="18"/>
          <w:szCs w:val="18"/>
          <w:lang/>
        </w:rPr>
      </w:pPr>
      <w:r>
        <w:rPr>
          <w:color w:val="333333"/>
          <w:sz w:val="18"/>
          <w:szCs w:val="18"/>
          <w:lang/>
        </w:rPr>
        <w:t>The view presents a list of the gifts:</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kwrd2"/>
          <w:rFonts w:ascii="Consolas" w:hAnsi="Consolas" w:cs="Courier New"/>
          <w:lang/>
        </w:rPr>
        <w:t>&lt;</w:t>
      </w:r>
      <w:r>
        <w:rPr>
          <w:rStyle w:val="html2"/>
          <w:rFonts w:ascii="Consolas" w:hAnsi="Consolas" w:cs="Courier New"/>
          <w:lang/>
        </w:rPr>
        <w:t>form</w:t>
      </w:r>
      <w:r>
        <w:rPr>
          <w:rFonts w:ascii="Consolas" w:hAnsi="Consolas" w:cs="Courier New"/>
          <w:color w:val="000000"/>
          <w:lang/>
        </w:rPr>
        <w:t xml:space="preserve"> </w:t>
      </w:r>
      <w:r>
        <w:rPr>
          <w:rStyle w:val="attr2"/>
          <w:rFonts w:ascii="Consolas" w:hAnsi="Consolas" w:cs="Courier New"/>
          <w:lang/>
        </w:rPr>
        <w:t>action</w:t>
      </w:r>
      <w:r>
        <w:rPr>
          <w:rFonts w:ascii="Consolas" w:hAnsi="Consolas" w:cs="Courier New"/>
          <w:color w:val="000000"/>
          <w:lang/>
        </w:rPr>
        <w:t>="&lt;%=</w:t>
      </w:r>
      <w:proofErr w:type="spellStart"/>
      <w:r>
        <w:rPr>
          <w:rStyle w:val="attr2"/>
          <w:rFonts w:ascii="Consolas" w:hAnsi="Consolas" w:cs="Courier New"/>
          <w:lang/>
        </w:rPr>
        <w:t>Html</w:t>
      </w:r>
      <w:r>
        <w:rPr>
          <w:rFonts w:ascii="Consolas" w:hAnsi="Consolas" w:cs="Courier New"/>
          <w:color w:val="000000"/>
          <w:lang/>
        </w:rPr>
        <w:t>.</w:t>
      </w:r>
      <w:r>
        <w:rPr>
          <w:rStyle w:val="attr2"/>
          <w:rFonts w:ascii="Consolas" w:hAnsi="Consolas" w:cs="Courier New"/>
          <w:lang/>
        </w:rPr>
        <w:t>BuildUrlFromExpression</w:t>
      </w:r>
      <w:proofErr w:type="spellEnd"/>
      <w:r>
        <w:rPr>
          <w:rStyle w:val="attr2"/>
          <w:rFonts w:ascii="Consolas" w:hAnsi="Consolas" w:cs="Courier New"/>
          <w:lang/>
        </w:rPr>
        <w:t>&lt;</w:t>
      </w:r>
      <w:proofErr w:type="spellStart"/>
      <w:r>
        <w:rPr>
          <w:rStyle w:val="attr2"/>
          <w:rFonts w:ascii="Consolas" w:hAnsi="Consolas" w:cs="Courier New"/>
          <w:lang/>
        </w:rPr>
        <w:t>HomeController</w:t>
      </w:r>
      <w:proofErr w:type="spellEnd"/>
      <w:r>
        <w:rPr>
          <w:rStyle w:val="kwrd2"/>
          <w:rFonts w:ascii="Consolas" w:hAnsi="Consolas" w:cs="Courier New"/>
          <w:lang/>
        </w:rPr>
        <w:t>&gt;</w:t>
      </w:r>
      <w:r>
        <w:rPr>
          <w:rFonts w:ascii="Consolas" w:hAnsi="Consolas" w:cs="Courier New"/>
          <w:color w:val="000000"/>
          <w:lang/>
        </w:rPr>
        <w:t>(x =</w:t>
      </w:r>
      <w:r>
        <w:rPr>
          <w:rStyle w:val="kwrd2"/>
          <w:rFonts w:ascii="Consolas" w:hAnsi="Consolas" w:cs="Courier New"/>
          <w:lang/>
        </w:rPr>
        <w:t>&gt;</w:t>
      </w:r>
      <w:r>
        <w:rPr>
          <w:rFonts w:ascii="Consolas" w:hAnsi="Consolas" w:cs="Courier New"/>
          <w:color w:val="000000"/>
          <w:lang/>
        </w:rPr>
        <w:t xml:space="preserve"> </w:t>
      </w:r>
      <w:proofErr w:type="spellStart"/>
      <w:proofErr w:type="gramStart"/>
      <w:r>
        <w:rPr>
          <w:rFonts w:ascii="Consolas" w:hAnsi="Consolas" w:cs="Courier New"/>
          <w:color w:val="000000"/>
          <w:lang/>
        </w:rPr>
        <w:t>x.Index</w:t>
      </w:r>
      <w:proofErr w:type="spellEnd"/>
      <w:r>
        <w:rPr>
          <w:rFonts w:ascii="Consolas" w:hAnsi="Consolas" w:cs="Courier New"/>
          <w:color w:val="000000"/>
          <w:lang/>
        </w:rPr>
        <w:t>(</w:t>
      </w:r>
      <w:proofErr w:type="gramEnd"/>
      <w:r>
        <w:rPr>
          <w:rFonts w:ascii="Consolas" w:hAnsi="Consolas" w:cs="Courier New"/>
          <w:color w:val="000000"/>
          <w:lang/>
        </w:rPr>
        <w:t>null))</w:t>
      </w:r>
      <w:r>
        <w:rPr>
          <w:rStyle w:val="asp2"/>
          <w:rFonts w:ascii="Consolas" w:hAnsi="Consolas" w:cs="Courier New"/>
          <w:color w:val="000000"/>
          <w:lang/>
        </w:rPr>
        <w:t>%&gt;</w:t>
      </w:r>
      <w:r>
        <w:rPr>
          <w:rFonts w:ascii="Consolas" w:hAnsi="Consolas" w:cs="Courier New"/>
          <w:color w:val="000000"/>
          <w:lang/>
        </w:rPr>
        <w:t>" method="post"</w:t>
      </w:r>
      <w:r>
        <w:rPr>
          <w:rStyle w:val="kwrd2"/>
          <w:rFonts w:ascii="Consolas" w:hAnsi="Consolas" w:cs="Courier New"/>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kwrd2"/>
          <w:rFonts w:ascii="Consolas" w:hAnsi="Consolas" w:cs="Courier New"/>
          <w:lang/>
        </w:rPr>
        <w:t>&lt;</w:t>
      </w:r>
      <w:r>
        <w:rPr>
          <w:rStyle w:val="html2"/>
          <w:rFonts w:ascii="Consolas" w:hAnsi="Consolas" w:cs="Courier New"/>
          <w:lang/>
        </w:rPr>
        <w:t>div</w:t>
      </w:r>
      <w:r>
        <w:rPr>
          <w:rFonts w:ascii="Consolas" w:hAnsi="Consolas" w:cs="Courier New"/>
          <w:color w:val="000000"/>
          <w:lang/>
        </w:rPr>
        <w:t xml:space="preserve"> </w:t>
      </w:r>
      <w:r>
        <w:rPr>
          <w:rStyle w:val="attr2"/>
          <w:rFonts w:ascii="Consolas" w:hAnsi="Consolas" w:cs="Courier New"/>
          <w:lang/>
        </w:rPr>
        <w:t>id</w:t>
      </w:r>
      <w:r>
        <w:rPr>
          <w:rStyle w:val="kwrd2"/>
          <w:rFonts w:ascii="Consolas" w:hAnsi="Consolas" w:cs="Courier New"/>
          <w:lang/>
        </w:rPr>
        <w:t>="</w:t>
      </w:r>
      <w:proofErr w:type="spellStart"/>
      <w:r>
        <w:rPr>
          <w:rStyle w:val="kwrd2"/>
          <w:rFonts w:ascii="Consolas" w:hAnsi="Consolas" w:cs="Courier New"/>
          <w:lang/>
        </w:rPr>
        <w:t>addGiftItem</w:t>
      </w:r>
      <w:proofErr w:type="spellEnd"/>
      <w:r>
        <w:rPr>
          <w:rStyle w:val="kwrd2"/>
          <w:rFonts w:ascii="Consolas" w:hAnsi="Consolas" w:cs="Courier New"/>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kwrd2"/>
          <w:rFonts w:ascii="Consolas" w:hAnsi="Consolas" w:cs="Courier New"/>
          <w:lang/>
        </w:rPr>
        <w:t>&lt;</w:t>
      </w:r>
      <w:r>
        <w:rPr>
          <w:rStyle w:val="html2"/>
          <w:rFonts w:ascii="Consolas" w:hAnsi="Consolas" w:cs="Courier New"/>
          <w:lang/>
        </w:rPr>
        <w:t>a</w:t>
      </w:r>
      <w:r>
        <w:rPr>
          <w:rFonts w:ascii="Consolas" w:hAnsi="Consolas" w:cs="Courier New"/>
          <w:color w:val="000000"/>
          <w:lang/>
        </w:rPr>
        <w:t xml:space="preserve"> </w:t>
      </w:r>
      <w:proofErr w:type="spellStart"/>
      <w:r>
        <w:rPr>
          <w:rStyle w:val="attr2"/>
          <w:rFonts w:ascii="Consolas" w:hAnsi="Consolas" w:cs="Courier New"/>
          <w:lang/>
        </w:rPr>
        <w:t>href</w:t>
      </w:r>
      <w:proofErr w:type="spellEnd"/>
      <w:r>
        <w:rPr>
          <w:rStyle w:val="kwrd2"/>
          <w:rFonts w:ascii="Consolas" w:hAnsi="Consolas" w:cs="Courier New"/>
          <w:lang/>
        </w:rPr>
        <w:t>=""</w:t>
      </w:r>
      <w:r>
        <w:rPr>
          <w:rFonts w:ascii="Consolas" w:hAnsi="Consolas" w:cs="Courier New"/>
          <w:color w:val="000000"/>
          <w:lang/>
        </w:rPr>
        <w:t xml:space="preserve"> </w:t>
      </w:r>
      <w:r>
        <w:rPr>
          <w:rStyle w:val="attr2"/>
          <w:rFonts w:ascii="Consolas" w:hAnsi="Consolas" w:cs="Courier New"/>
          <w:lang/>
        </w:rPr>
        <w:t>id</w:t>
      </w:r>
      <w:r>
        <w:rPr>
          <w:rStyle w:val="kwrd2"/>
          <w:rFonts w:ascii="Consolas" w:hAnsi="Consolas" w:cs="Courier New"/>
          <w:lang/>
        </w:rPr>
        <w:t>="</w:t>
      </w:r>
      <w:proofErr w:type="spellStart"/>
      <w:r>
        <w:rPr>
          <w:rStyle w:val="kwrd2"/>
          <w:rFonts w:ascii="Consolas" w:hAnsi="Consolas" w:cs="Courier New"/>
          <w:lang/>
        </w:rPr>
        <w:t>addGift</w:t>
      </w:r>
      <w:proofErr w:type="spellEnd"/>
      <w:r>
        <w:rPr>
          <w:rStyle w:val="kwrd2"/>
          <w:rFonts w:ascii="Consolas" w:hAnsi="Consolas" w:cs="Courier New"/>
          <w:lang/>
        </w:rPr>
        <w:t>"&gt;</w:t>
      </w:r>
      <w:r>
        <w:rPr>
          <w:rFonts w:ascii="Consolas" w:hAnsi="Consolas" w:cs="Courier New"/>
          <w:color w:val="000000"/>
          <w:lang/>
        </w:rPr>
        <w:t>Add</w:t>
      </w:r>
      <w:r>
        <w:rPr>
          <w:rStyle w:val="kwrd2"/>
          <w:rFonts w:ascii="Consolas" w:hAnsi="Consolas" w:cs="Courier New"/>
          <w:lang/>
        </w:rPr>
        <w:t>&lt;/</w:t>
      </w:r>
      <w:r>
        <w:rPr>
          <w:rStyle w:val="html2"/>
          <w:rFonts w:ascii="Consolas" w:hAnsi="Consolas" w:cs="Courier New"/>
          <w:lang/>
        </w:rPr>
        <w:t>a</w:t>
      </w:r>
      <w:r>
        <w:rPr>
          <w:rStyle w:val="kwrd2"/>
          <w:rFonts w:ascii="Consolas" w:hAnsi="Consolas" w:cs="Courier New"/>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kwrd2"/>
          <w:rFonts w:ascii="Consolas" w:hAnsi="Consolas" w:cs="Courier New"/>
          <w:lang/>
        </w:rPr>
        <w:t>&lt;/</w:t>
      </w:r>
      <w:r>
        <w:rPr>
          <w:rStyle w:val="html2"/>
          <w:rFonts w:ascii="Consolas" w:hAnsi="Consolas" w:cs="Courier New"/>
          <w:lang/>
        </w:rPr>
        <w:t>div</w:t>
      </w:r>
      <w:r>
        <w:rPr>
          <w:rStyle w:val="kwrd2"/>
          <w:rFonts w:ascii="Consolas" w:hAnsi="Consolas" w:cs="Courier New"/>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kwrd2"/>
          <w:rFonts w:ascii="Consolas" w:hAnsi="Consolas" w:cs="Courier New"/>
          <w:lang/>
        </w:rPr>
        <w:t>&lt;</w:t>
      </w:r>
      <w:proofErr w:type="spellStart"/>
      <w:r>
        <w:rPr>
          <w:rStyle w:val="html2"/>
          <w:rFonts w:ascii="Consolas" w:hAnsi="Consolas" w:cs="Courier New"/>
          <w:lang/>
        </w:rPr>
        <w:t>fieldset</w:t>
      </w:r>
      <w:proofErr w:type="spellEnd"/>
      <w:r>
        <w:rPr>
          <w:rFonts w:ascii="Consolas" w:hAnsi="Consolas" w:cs="Courier New"/>
          <w:color w:val="000000"/>
          <w:lang/>
        </w:rPr>
        <w:t xml:space="preserve"> </w:t>
      </w:r>
      <w:r>
        <w:rPr>
          <w:rStyle w:val="attr2"/>
          <w:rFonts w:ascii="Consolas" w:hAnsi="Consolas" w:cs="Courier New"/>
          <w:lang/>
        </w:rPr>
        <w:t>id</w:t>
      </w:r>
      <w:r>
        <w:rPr>
          <w:rStyle w:val="kwrd2"/>
          <w:rFonts w:ascii="Consolas" w:hAnsi="Consolas" w:cs="Courier New"/>
          <w:lang/>
        </w:rPr>
        <w:t>="</w:t>
      </w:r>
      <w:proofErr w:type="spellStart"/>
      <w:r>
        <w:rPr>
          <w:rStyle w:val="kwrd2"/>
          <w:rFonts w:ascii="Consolas" w:hAnsi="Consolas" w:cs="Courier New"/>
          <w:lang/>
        </w:rPr>
        <w:t>giftLineItems</w:t>
      </w:r>
      <w:proofErr w:type="spellEnd"/>
      <w:r>
        <w:rPr>
          <w:rStyle w:val="kwrd2"/>
          <w:rFonts w:ascii="Consolas" w:hAnsi="Consolas" w:cs="Courier New"/>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kwrd2"/>
          <w:rFonts w:ascii="Consolas" w:hAnsi="Consolas" w:cs="Courier New"/>
          <w:lang/>
        </w:rPr>
        <w:t>&lt;</w:t>
      </w:r>
      <w:proofErr w:type="gramStart"/>
      <w:r>
        <w:rPr>
          <w:rStyle w:val="html2"/>
          <w:rFonts w:ascii="Consolas" w:hAnsi="Consolas" w:cs="Courier New"/>
          <w:lang/>
        </w:rPr>
        <w:t>legend</w:t>
      </w:r>
      <w:r>
        <w:rPr>
          <w:rStyle w:val="kwrd2"/>
          <w:rFonts w:ascii="Consolas" w:hAnsi="Consolas" w:cs="Courier New"/>
          <w:lang/>
        </w:rPr>
        <w:t>&gt;</w:t>
      </w:r>
      <w:proofErr w:type="gramEnd"/>
      <w:r>
        <w:rPr>
          <w:rFonts w:ascii="Consolas" w:hAnsi="Consolas" w:cs="Courier New"/>
          <w:color w:val="000000"/>
          <w:lang/>
        </w:rPr>
        <w:t>Gifts</w:t>
      </w:r>
      <w:r>
        <w:rPr>
          <w:rStyle w:val="kwrd2"/>
          <w:rFonts w:ascii="Consolas" w:hAnsi="Consolas" w:cs="Courier New"/>
          <w:lang/>
        </w:rPr>
        <w:t>&lt;/</w:t>
      </w:r>
      <w:r>
        <w:rPr>
          <w:rStyle w:val="html2"/>
          <w:rFonts w:ascii="Consolas" w:hAnsi="Consolas" w:cs="Courier New"/>
          <w:lang/>
        </w:rPr>
        <w:t>legend</w:t>
      </w:r>
      <w:r>
        <w:rPr>
          <w:rStyle w:val="kwrd2"/>
          <w:rFonts w:ascii="Consolas" w:hAnsi="Consolas" w:cs="Courier New"/>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asp2"/>
          <w:rFonts w:ascii="Consolas" w:hAnsi="Consolas" w:cs="Courier New"/>
          <w:color w:val="000000"/>
          <w:lang/>
        </w:rPr>
        <w:t>&lt;%</w:t>
      </w:r>
      <w:r>
        <w:rPr>
          <w:rStyle w:val="kwrd2"/>
          <w:rFonts w:ascii="Consolas" w:hAnsi="Consolas" w:cs="Courier New"/>
          <w:lang/>
        </w:rPr>
        <w:t>for</w:t>
      </w:r>
      <w:r>
        <w:rPr>
          <w:rFonts w:ascii="Consolas" w:hAnsi="Consolas" w:cs="Courier New"/>
          <w:color w:val="000000"/>
          <w:lang/>
        </w:rPr>
        <w:t xml:space="preserve"> (</w:t>
      </w:r>
      <w:proofErr w:type="spellStart"/>
      <w:r>
        <w:rPr>
          <w:rFonts w:ascii="Consolas" w:hAnsi="Consolas" w:cs="Courier New"/>
          <w:color w:val="000000"/>
          <w:lang/>
        </w:rPr>
        <w:t>var</w:t>
      </w:r>
      <w:proofErr w:type="spellEnd"/>
      <w:r>
        <w:rPr>
          <w:rFonts w:ascii="Consolas" w:hAnsi="Consolas" w:cs="Courier New"/>
          <w:color w:val="000000"/>
          <w:lang/>
        </w:rPr>
        <w:t xml:space="preserve"> </w:t>
      </w:r>
      <w:proofErr w:type="spellStart"/>
      <w:r>
        <w:rPr>
          <w:rFonts w:ascii="Consolas" w:hAnsi="Consolas" w:cs="Courier New"/>
          <w:color w:val="000000"/>
          <w:lang/>
        </w:rPr>
        <w:t>i</w:t>
      </w:r>
      <w:proofErr w:type="spellEnd"/>
      <w:r>
        <w:rPr>
          <w:rFonts w:ascii="Consolas" w:hAnsi="Consolas" w:cs="Courier New"/>
          <w:color w:val="000000"/>
          <w:lang/>
        </w:rPr>
        <w:t xml:space="preserve"> = 0; </w:t>
      </w:r>
      <w:proofErr w:type="spellStart"/>
      <w:r>
        <w:rPr>
          <w:rFonts w:ascii="Consolas" w:hAnsi="Consolas" w:cs="Courier New"/>
          <w:color w:val="000000"/>
          <w:lang/>
        </w:rPr>
        <w:t>i</w:t>
      </w:r>
      <w:proofErr w:type="spellEnd"/>
      <w:r>
        <w:rPr>
          <w:rFonts w:ascii="Consolas" w:hAnsi="Consolas" w:cs="Courier New"/>
          <w:color w:val="000000"/>
          <w:lang/>
        </w:rPr>
        <w:t xml:space="preserve"> &lt; </w:t>
      </w:r>
      <w:proofErr w:type="spellStart"/>
      <w:r>
        <w:rPr>
          <w:rFonts w:ascii="Consolas" w:hAnsi="Consolas" w:cs="Courier New"/>
          <w:color w:val="000000"/>
          <w:lang/>
        </w:rPr>
        <w:t>ViewData.Model.Count</w:t>
      </w:r>
      <w:proofErr w:type="spellEnd"/>
      <w:r>
        <w:rPr>
          <w:rFonts w:ascii="Consolas" w:hAnsi="Consolas" w:cs="Courier New"/>
          <w:color w:val="000000"/>
          <w:lang/>
        </w:rPr>
        <w:t xml:space="preserve">; </w:t>
      </w:r>
      <w:proofErr w:type="spellStart"/>
      <w:r>
        <w:rPr>
          <w:rFonts w:ascii="Consolas" w:hAnsi="Consolas" w:cs="Courier New"/>
          <w:color w:val="000000"/>
          <w:lang/>
        </w:rPr>
        <w:t>i</w:t>
      </w:r>
      <w:proofErr w:type="spellEnd"/>
      <w:r>
        <w:rPr>
          <w:rFonts w:ascii="Consolas" w:hAnsi="Consolas" w:cs="Courier New"/>
          <w:color w:val="000000"/>
          <w:lang/>
        </w:rPr>
        <w:t>++) {</w:t>
      </w:r>
      <w:r>
        <w:rPr>
          <w:rStyle w:val="asp2"/>
          <w:rFonts w:ascii="Consolas" w:hAnsi="Consolas" w:cs="Courier New"/>
          <w:color w:val="000000"/>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asp2"/>
          <w:rFonts w:ascii="Consolas" w:hAnsi="Consolas" w:cs="Courier New"/>
          <w:color w:val="000000"/>
          <w:lang/>
        </w:rPr>
        <w:t>&lt;%</w:t>
      </w:r>
      <w:proofErr w:type="spellStart"/>
      <w:proofErr w:type="gramStart"/>
      <w:r>
        <w:rPr>
          <w:rFonts w:ascii="Consolas" w:hAnsi="Consolas" w:cs="Courier New"/>
          <w:color w:val="000000"/>
          <w:lang/>
        </w:rPr>
        <w:t>Html.RenderPartial</w:t>
      </w:r>
      <w:proofErr w:type="spellEnd"/>
      <w:r>
        <w:rPr>
          <w:rFonts w:ascii="Consolas" w:hAnsi="Consolas" w:cs="Courier New"/>
          <w:color w:val="000000"/>
          <w:lang/>
        </w:rPr>
        <w:t>(</w:t>
      </w:r>
      <w:proofErr w:type="gramEnd"/>
      <w:r>
        <w:rPr>
          <w:rStyle w:val="str2"/>
          <w:rFonts w:ascii="Consolas" w:hAnsi="Consolas" w:cs="Courier New"/>
          <w:lang/>
        </w:rPr>
        <w:t>"</w:t>
      </w:r>
      <w:proofErr w:type="spellStart"/>
      <w:r>
        <w:rPr>
          <w:rStyle w:val="str2"/>
          <w:rFonts w:ascii="Consolas" w:hAnsi="Consolas" w:cs="Courier New"/>
          <w:lang/>
        </w:rPr>
        <w:t>GiftLineItem</w:t>
      </w:r>
      <w:proofErr w:type="spellEnd"/>
      <w:r>
        <w:rPr>
          <w:rStyle w:val="str2"/>
          <w:rFonts w:ascii="Consolas" w:hAnsi="Consolas" w:cs="Courier New"/>
          <w:lang/>
        </w:rPr>
        <w:t>"</w:t>
      </w:r>
      <w:r>
        <w:rPr>
          <w:rFonts w:ascii="Consolas" w:hAnsi="Consolas" w:cs="Courier New"/>
          <w:color w:val="000000"/>
          <w:lang/>
        </w:rPr>
        <w:t xml:space="preserve">, </w:t>
      </w:r>
      <w:proofErr w:type="spellStart"/>
      <w:r>
        <w:rPr>
          <w:rFonts w:ascii="Consolas" w:hAnsi="Consolas" w:cs="Courier New"/>
          <w:color w:val="000000"/>
          <w:lang/>
        </w:rPr>
        <w:t>ViewData.Model</w:t>
      </w:r>
      <w:proofErr w:type="spellEnd"/>
      <w:r>
        <w:rPr>
          <w:rFonts w:ascii="Consolas" w:hAnsi="Consolas" w:cs="Courier New"/>
          <w:color w:val="000000"/>
          <w:lang/>
        </w:rPr>
        <w:t xml:space="preserve">, </w:t>
      </w:r>
      <w:r>
        <w:rPr>
          <w:rStyle w:val="kwrd2"/>
          <w:rFonts w:ascii="Consolas" w:hAnsi="Consolas" w:cs="Courier New"/>
          <w:lang/>
        </w:rPr>
        <w:t>new</w:t>
      </w:r>
      <w:r>
        <w:rPr>
          <w:rFonts w:ascii="Consolas" w:hAnsi="Consolas" w:cs="Courier New"/>
          <w:color w:val="000000"/>
          <w:lang/>
        </w:rPr>
        <w:t xml:space="preserve"> </w:t>
      </w:r>
      <w:proofErr w:type="spellStart"/>
      <w:r>
        <w:rPr>
          <w:rFonts w:ascii="Consolas" w:hAnsi="Consolas" w:cs="Courier New"/>
          <w:color w:val="000000"/>
          <w:lang/>
        </w:rPr>
        <w:t>ViewDataDictionary</w:t>
      </w:r>
      <w:proofErr w:type="spellEnd"/>
      <w:r>
        <w:rPr>
          <w:rFonts w:ascii="Consolas" w:hAnsi="Consolas" w:cs="Courier New"/>
          <w:color w:val="000000"/>
          <w:lang/>
        </w:rPr>
        <w:t xml:space="preserve"> {{</w:t>
      </w:r>
      <w:r>
        <w:rPr>
          <w:rStyle w:val="str2"/>
          <w:rFonts w:ascii="Consolas" w:hAnsi="Consolas" w:cs="Courier New"/>
          <w:lang/>
        </w:rPr>
        <w:t>"index"</w:t>
      </w:r>
      <w:r>
        <w:rPr>
          <w:rFonts w:ascii="Consolas" w:hAnsi="Consolas" w:cs="Courier New"/>
          <w:color w:val="000000"/>
          <w:lang/>
        </w:rPr>
        <w:t xml:space="preserve">, </w:t>
      </w:r>
      <w:proofErr w:type="spellStart"/>
      <w:r>
        <w:rPr>
          <w:rFonts w:ascii="Consolas" w:hAnsi="Consolas" w:cs="Courier New"/>
          <w:color w:val="000000"/>
          <w:lang/>
        </w:rPr>
        <w:t>i</w:t>
      </w:r>
      <w:proofErr w:type="spellEnd"/>
      <w:r>
        <w:rPr>
          <w:rFonts w:ascii="Consolas" w:hAnsi="Consolas" w:cs="Courier New"/>
          <w:color w:val="000000"/>
          <w:lang/>
        </w:rPr>
        <w:t>}});</w:t>
      </w:r>
      <w:r>
        <w:rPr>
          <w:rStyle w:val="asp2"/>
          <w:rFonts w:ascii="Consolas" w:hAnsi="Consolas" w:cs="Courier New"/>
          <w:color w:val="000000"/>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asp2"/>
          <w:rFonts w:ascii="Consolas" w:hAnsi="Consolas" w:cs="Courier New"/>
          <w:color w:val="000000"/>
          <w:lang/>
        </w:rPr>
        <w:t>&lt;%</w:t>
      </w:r>
      <w:r>
        <w:rPr>
          <w:rFonts w:ascii="Consolas" w:hAnsi="Consolas" w:cs="Courier New"/>
          <w:color w:val="000000"/>
          <w:lang/>
        </w:rPr>
        <w:t>}</w:t>
      </w:r>
      <w:r>
        <w:rPr>
          <w:rStyle w:val="asp2"/>
          <w:rFonts w:ascii="Consolas" w:hAnsi="Consolas" w:cs="Courier New"/>
          <w:color w:val="000000"/>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kwrd2"/>
          <w:rFonts w:ascii="Consolas" w:hAnsi="Consolas" w:cs="Courier New"/>
          <w:lang/>
        </w:rPr>
        <w:t>&lt;/</w:t>
      </w:r>
      <w:proofErr w:type="spellStart"/>
      <w:r>
        <w:rPr>
          <w:rStyle w:val="html2"/>
          <w:rFonts w:ascii="Consolas" w:hAnsi="Consolas" w:cs="Courier New"/>
          <w:lang/>
        </w:rPr>
        <w:t>fieldset</w:t>
      </w:r>
      <w:proofErr w:type="spellEnd"/>
      <w:r>
        <w:rPr>
          <w:rStyle w:val="kwrd2"/>
          <w:rFonts w:ascii="Consolas" w:hAnsi="Consolas" w:cs="Courier New"/>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asp2"/>
          <w:rFonts w:ascii="Consolas" w:hAnsi="Consolas" w:cs="Courier New"/>
          <w:color w:val="000000"/>
          <w:lang/>
        </w:rPr>
        <w:t>&lt;%</w:t>
      </w:r>
      <w:r>
        <w:rPr>
          <w:rFonts w:ascii="Consolas" w:hAnsi="Consolas" w:cs="Courier New"/>
          <w:color w:val="000000"/>
          <w:lang/>
        </w:rPr>
        <w:t>=</w:t>
      </w:r>
      <w:proofErr w:type="spellStart"/>
      <w:proofErr w:type="gramStart"/>
      <w:r>
        <w:rPr>
          <w:rStyle w:val="kwrd2"/>
          <w:rFonts w:ascii="Consolas" w:hAnsi="Consolas" w:cs="Courier New"/>
          <w:lang/>
        </w:rPr>
        <w:t>this</w:t>
      </w:r>
      <w:r>
        <w:rPr>
          <w:rFonts w:ascii="Consolas" w:hAnsi="Consolas" w:cs="Courier New"/>
          <w:color w:val="000000"/>
          <w:lang/>
        </w:rPr>
        <w:t>.SubmitButton</w:t>
      </w:r>
      <w:proofErr w:type="spellEnd"/>
      <w:r>
        <w:rPr>
          <w:rFonts w:ascii="Consolas" w:hAnsi="Consolas" w:cs="Courier New"/>
          <w:color w:val="000000"/>
          <w:lang/>
        </w:rPr>
        <w:t>(</w:t>
      </w:r>
      <w:proofErr w:type="gramEnd"/>
      <w:r>
        <w:rPr>
          <w:rStyle w:val="str2"/>
          <w:rFonts w:ascii="Consolas" w:hAnsi="Consolas" w:cs="Courier New"/>
          <w:lang/>
        </w:rPr>
        <w:t>"Save"</w:t>
      </w:r>
      <w:r>
        <w:rPr>
          <w:rFonts w:ascii="Consolas" w:hAnsi="Consolas" w:cs="Courier New"/>
          <w:color w:val="000000"/>
          <w:lang/>
        </w:rPr>
        <w:t>)</w:t>
      </w:r>
      <w:r>
        <w:rPr>
          <w:rStyle w:val="asp2"/>
          <w:rFonts w:ascii="Consolas" w:hAnsi="Consolas" w:cs="Courier New"/>
          <w:color w:val="000000"/>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kwrd2"/>
          <w:rFonts w:ascii="Consolas" w:hAnsi="Consolas" w:cs="Courier New"/>
          <w:lang/>
        </w:rPr>
        <w:t>&lt;/</w:t>
      </w:r>
      <w:r>
        <w:rPr>
          <w:rStyle w:val="html2"/>
          <w:rFonts w:ascii="Consolas" w:hAnsi="Consolas" w:cs="Courier New"/>
          <w:lang/>
        </w:rPr>
        <w:t>form</w:t>
      </w:r>
      <w:r>
        <w:rPr>
          <w:rStyle w:val="kwrd2"/>
          <w:rFonts w:ascii="Consolas" w:hAnsi="Consolas" w:cs="Courier New"/>
          <w:lang/>
        </w:rPr>
        <w:t>&gt;</w:t>
      </w:r>
    </w:p>
    <w:p w:rsidR="0097420E" w:rsidRDefault="0097420E" w:rsidP="0097420E">
      <w:pPr>
        <w:pStyle w:val="NormalWeb"/>
        <w:rPr>
          <w:color w:val="333333"/>
          <w:sz w:val="18"/>
          <w:szCs w:val="18"/>
          <w:lang/>
        </w:rPr>
      </w:pPr>
      <w:proofErr w:type="spellStart"/>
      <w:r>
        <w:rPr>
          <w:color w:val="333333"/>
          <w:sz w:val="18"/>
          <w:szCs w:val="18"/>
          <w:lang/>
        </w:rPr>
        <w:t>GiftLineItem</w:t>
      </w:r>
      <w:proofErr w:type="spellEnd"/>
      <w:r>
        <w:rPr>
          <w:color w:val="333333"/>
          <w:sz w:val="18"/>
          <w:szCs w:val="18"/>
          <w:lang/>
        </w:rPr>
        <w:t xml:space="preserve"> is a user control that derives from </w:t>
      </w:r>
      <w:proofErr w:type="spellStart"/>
      <w:r>
        <w:rPr>
          <w:color w:val="333333"/>
          <w:sz w:val="18"/>
          <w:szCs w:val="18"/>
          <w:lang/>
        </w:rPr>
        <w:t>MvcContrib.FluentHtml.ViewModelUserControl</w:t>
      </w:r>
      <w:proofErr w:type="spellEnd"/>
      <w:r>
        <w:rPr>
          <w:color w:val="333333"/>
          <w:sz w:val="18"/>
          <w:szCs w:val="18"/>
          <w:lang/>
        </w:rPr>
        <w:t>&lt;</w:t>
      </w:r>
      <w:proofErr w:type="spellStart"/>
      <w:r>
        <w:rPr>
          <w:color w:val="333333"/>
          <w:sz w:val="18"/>
          <w:szCs w:val="18"/>
          <w:lang/>
        </w:rPr>
        <w:t>IList</w:t>
      </w:r>
      <w:proofErr w:type="spellEnd"/>
      <w:r>
        <w:rPr>
          <w:color w:val="333333"/>
          <w:sz w:val="18"/>
          <w:szCs w:val="18"/>
          <w:lang/>
        </w:rPr>
        <w:t>&lt;Gift&gt;&gt;: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asp2"/>
          <w:rFonts w:ascii="Consolas" w:hAnsi="Consolas" w:cs="Courier New"/>
          <w:color w:val="000000"/>
          <w:lang/>
        </w:rPr>
        <w:t>&lt;%</w:t>
      </w:r>
      <w:proofErr w:type="spellStart"/>
      <w:r>
        <w:rPr>
          <w:rFonts w:ascii="Consolas" w:hAnsi="Consolas" w:cs="Courier New"/>
          <w:color w:val="000000"/>
          <w:lang/>
        </w:rPr>
        <w:t>var</w:t>
      </w:r>
      <w:proofErr w:type="spellEnd"/>
      <w:r>
        <w:rPr>
          <w:rFonts w:ascii="Consolas" w:hAnsi="Consolas" w:cs="Courier New"/>
          <w:color w:val="000000"/>
          <w:lang/>
        </w:rPr>
        <w:t xml:space="preserve"> </w:t>
      </w:r>
      <w:proofErr w:type="spellStart"/>
      <w:r>
        <w:rPr>
          <w:rFonts w:ascii="Consolas" w:hAnsi="Consolas" w:cs="Courier New"/>
          <w:color w:val="000000"/>
          <w:lang/>
        </w:rPr>
        <w:t>i</w:t>
      </w:r>
      <w:proofErr w:type="spellEnd"/>
      <w:r>
        <w:rPr>
          <w:rFonts w:ascii="Consolas" w:hAnsi="Consolas" w:cs="Courier New"/>
          <w:color w:val="000000"/>
          <w:lang/>
        </w:rPr>
        <w:t xml:space="preserve"> = (</w:t>
      </w:r>
      <w:proofErr w:type="spellStart"/>
      <w:r>
        <w:rPr>
          <w:rStyle w:val="kwrd2"/>
          <w:rFonts w:ascii="Consolas" w:hAnsi="Consolas" w:cs="Courier New"/>
          <w:lang/>
        </w:rPr>
        <w:t>int</w:t>
      </w:r>
      <w:proofErr w:type="spellEnd"/>
      <w:proofErr w:type="gramStart"/>
      <w:r>
        <w:rPr>
          <w:rFonts w:ascii="Consolas" w:hAnsi="Consolas" w:cs="Courier New"/>
          <w:color w:val="000000"/>
          <w:lang/>
        </w:rPr>
        <w:t>)</w:t>
      </w:r>
      <w:proofErr w:type="spellStart"/>
      <w:r>
        <w:rPr>
          <w:rFonts w:ascii="Consolas" w:hAnsi="Consolas" w:cs="Courier New"/>
          <w:color w:val="000000"/>
          <w:lang/>
        </w:rPr>
        <w:t>ViewData</w:t>
      </w:r>
      <w:proofErr w:type="spellEnd"/>
      <w:proofErr w:type="gramEnd"/>
      <w:r>
        <w:rPr>
          <w:rFonts w:ascii="Consolas" w:hAnsi="Consolas" w:cs="Courier New"/>
          <w:color w:val="000000"/>
          <w:lang/>
        </w:rPr>
        <w:t>[</w:t>
      </w:r>
      <w:r>
        <w:rPr>
          <w:rStyle w:val="str2"/>
          <w:rFonts w:ascii="Consolas" w:hAnsi="Consolas" w:cs="Courier New"/>
          <w:lang/>
        </w:rPr>
        <w:t>"index"</w:t>
      </w:r>
      <w:r>
        <w:rPr>
          <w:rFonts w:ascii="Consolas" w:hAnsi="Consolas" w:cs="Courier New"/>
          <w:color w:val="000000"/>
          <w:lang/>
        </w:rPr>
        <w:t>];</w:t>
      </w:r>
      <w:r>
        <w:rPr>
          <w:rStyle w:val="asp2"/>
          <w:rFonts w:ascii="Consolas" w:hAnsi="Consolas" w:cs="Courier New"/>
          <w:color w:val="000000"/>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kwrd2"/>
          <w:rFonts w:ascii="Consolas" w:hAnsi="Consolas" w:cs="Courier New"/>
          <w:lang/>
        </w:rPr>
        <w:t>&lt;</w:t>
      </w:r>
      <w:r>
        <w:rPr>
          <w:rStyle w:val="html2"/>
          <w:rFonts w:ascii="Consolas" w:hAnsi="Consolas" w:cs="Courier New"/>
          <w:lang/>
        </w:rPr>
        <w:t>div</w:t>
      </w:r>
      <w:r>
        <w:rPr>
          <w:rFonts w:ascii="Consolas" w:hAnsi="Consolas" w:cs="Courier New"/>
          <w:color w:val="000000"/>
          <w:lang/>
        </w:rPr>
        <w:t xml:space="preserve"> </w:t>
      </w:r>
      <w:r>
        <w:rPr>
          <w:rStyle w:val="attr2"/>
          <w:rFonts w:ascii="Consolas" w:hAnsi="Consolas" w:cs="Courier New"/>
          <w:lang/>
        </w:rPr>
        <w:t>class</w:t>
      </w:r>
      <w:r>
        <w:rPr>
          <w:rStyle w:val="kwrd2"/>
          <w:rFonts w:ascii="Consolas" w:hAnsi="Consolas" w:cs="Courier New"/>
          <w:lang/>
        </w:rPr>
        <w:t>="</w:t>
      </w:r>
      <w:proofErr w:type="spellStart"/>
      <w:r>
        <w:rPr>
          <w:rStyle w:val="kwrd2"/>
          <w:rFonts w:ascii="Consolas" w:hAnsi="Consolas" w:cs="Courier New"/>
          <w:lang/>
        </w:rPr>
        <w:t>giftLineItem</w:t>
      </w:r>
      <w:proofErr w:type="spellEnd"/>
      <w:r>
        <w:rPr>
          <w:rStyle w:val="kwrd2"/>
          <w:rFonts w:ascii="Consolas" w:hAnsi="Consolas" w:cs="Courier New"/>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asp2"/>
          <w:rFonts w:ascii="Consolas" w:hAnsi="Consolas" w:cs="Courier New"/>
          <w:color w:val="000000"/>
          <w:lang/>
        </w:rPr>
        <w:t>&lt;%</w:t>
      </w:r>
      <w:r>
        <w:rPr>
          <w:rFonts w:ascii="Consolas" w:hAnsi="Consolas" w:cs="Courier New"/>
          <w:color w:val="000000"/>
          <w:lang/>
        </w:rPr>
        <w:t>=</w:t>
      </w:r>
      <w:proofErr w:type="spellStart"/>
      <w:r>
        <w:rPr>
          <w:rStyle w:val="kwrd2"/>
          <w:rFonts w:ascii="Consolas" w:hAnsi="Consolas" w:cs="Courier New"/>
          <w:lang/>
        </w:rPr>
        <w:t>this</w:t>
      </w:r>
      <w:r>
        <w:rPr>
          <w:rFonts w:ascii="Consolas" w:hAnsi="Consolas" w:cs="Courier New"/>
          <w:color w:val="000000"/>
          <w:lang/>
        </w:rPr>
        <w:t>.Hidden</w:t>
      </w:r>
      <w:proofErr w:type="spellEnd"/>
      <w:r>
        <w:rPr>
          <w:rFonts w:ascii="Consolas" w:hAnsi="Consolas" w:cs="Courier New"/>
          <w:color w:val="000000"/>
          <w:lang/>
        </w:rPr>
        <w:t>(x =&gt; x[</w:t>
      </w:r>
      <w:proofErr w:type="spellStart"/>
      <w:r>
        <w:rPr>
          <w:rFonts w:ascii="Consolas" w:hAnsi="Consolas" w:cs="Courier New"/>
          <w:color w:val="000000"/>
          <w:lang/>
        </w:rPr>
        <w:t>i</w:t>
      </w:r>
      <w:proofErr w:type="spellEnd"/>
      <w:r>
        <w:rPr>
          <w:rFonts w:ascii="Consolas" w:hAnsi="Consolas" w:cs="Courier New"/>
          <w:color w:val="000000"/>
          <w:lang/>
        </w:rPr>
        <w:t>].Id</w:t>
      </w:r>
      <w:proofErr w:type="gramStart"/>
      <w:r>
        <w:rPr>
          <w:rFonts w:ascii="Consolas" w:hAnsi="Consolas" w:cs="Courier New"/>
          <w:color w:val="000000"/>
          <w:lang/>
        </w:rPr>
        <w:t>)</w:t>
      </w:r>
      <w:r>
        <w:rPr>
          <w:rStyle w:val="asp2"/>
          <w:rFonts w:ascii="Consolas" w:hAnsi="Consolas" w:cs="Courier New"/>
          <w:color w:val="000000"/>
          <w:lang/>
        </w:rPr>
        <w:t>%</w:t>
      </w:r>
      <w:proofErr w:type="gramEnd"/>
      <w:r>
        <w:rPr>
          <w:rStyle w:val="asp2"/>
          <w:rFonts w:ascii="Consolas" w:hAnsi="Consolas" w:cs="Courier New"/>
          <w:color w:val="000000"/>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asp2"/>
          <w:rFonts w:ascii="Consolas" w:hAnsi="Consolas" w:cs="Courier New"/>
          <w:color w:val="000000"/>
          <w:lang/>
        </w:rPr>
        <w:t>&lt;%</w:t>
      </w:r>
      <w:r>
        <w:rPr>
          <w:rFonts w:ascii="Consolas" w:hAnsi="Consolas" w:cs="Courier New"/>
          <w:color w:val="000000"/>
          <w:lang/>
        </w:rPr>
        <w:t>=</w:t>
      </w:r>
      <w:proofErr w:type="spellStart"/>
      <w:r>
        <w:rPr>
          <w:rStyle w:val="kwrd2"/>
          <w:rFonts w:ascii="Consolas" w:hAnsi="Consolas" w:cs="Courier New"/>
          <w:lang/>
        </w:rPr>
        <w:t>this</w:t>
      </w:r>
      <w:r>
        <w:rPr>
          <w:rFonts w:ascii="Consolas" w:hAnsi="Consolas" w:cs="Courier New"/>
          <w:color w:val="000000"/>
          <w:lang/>
        </w:rPr>
        <w:t>.TextBox</w:t>
      </w:r>
      <w:proofErr w:type="spellEnd"/>
      <w:r>
        <w:rPr>
          <w:rFonts w:ascii="Consolas" w:hAnsi="Consolas" w:cs="Courier New"/>
          <w:color w:val="000000"/>
          <w:lang/>
        </w:rPr>
        <w:t>(x =&gt; x[</w:t>
      </w:r>
      <w:proofErr w:type="spellStart"/>
      <w:r>
        <w:rPr>
          <w:rFonts w:ascii="Consolas" w:hAnsi="Consolas" w:cs="Courier New"/>
          <w:color w:val="000000"/>
          <w:lang/>
        </w:rPr>
        <w:t>i</w:t>
      </w:r>
      <w:proofErr w:type="spellEnd"/>
      <w:r>
        <w:rPr>
          <w:rFonts w:ascii="Consolas" w:hAnsi="Consolas" w:cs="Courier New"/>
          <w:color w:val="000000"/>
          <w:lang/>
        </w:rPr>
        <w:t>].Name).</w:t>
      </w:r>
      <w:proofErr w:type="gramStart"/>
      <w:r>
        <w:rPr>
          <w:rFonts w:ascii="Consolas" w:hAnsi="Consolas" w:cs="Courier New"/>
          <w:color w:val="000000"/>
          <w:lang/>
        </w:rPr>
        <w:t>Label(</w:t>
      </w:r>
      <w:proofErr w:type="gramEnd"/>
      <w:r>
        <w:rPr>
          <w:rStyle w:val="str2"/>
          <w:rFonts w:ascii="Consolas" w:hAnsi="Consolas" w:cs="Courier New"/>
          <w:lang/>
        </w:rPr>
        <w:t>"Name of gift:"</w:t>
      </w:r>
      <w:r>
        <w:rPr>
          <w:rFonts w:ascii="Consolas" w:hAnsi="Consolas" w:cs="Courier New"/>
          <w:color w:val="000000"/>
          <w:lang/>
        </w:rPr>
        <w:t>)</w:t>
      </w:r>
      <w:r>
        <w:rPr>
          <w:rStyle w:val="asp2"/>
          <w:rFonts w:ascii="Consolas" w:hAnsi="Consolas" w:cs="Courier New"/>
          <w:color w:val="000000"/>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asp2"/>
          <w:rFonts w:ascii="Consolas" w:hAnsi="Consolas" w:cs="Courier New"/>
          <w:color w:val="000000"/>
          <w:lang/>
        </w:rPr>
        <w:t>&lt;%</w:t>
      </w:r>
      <w:r>
        <w:rPr>
          <w:rFonts w:ascii="Consolas" w:hAnsi="Consolas" w:cs="Courier New"/>
          <w:color w:val="000000"/>
          <w:lang/>
        </w:rPr>
        <w:t>=</w:t>
      </w:r>
      <w:proofErr w:type="spellStart"/>
      <w:r>
        <w:rPr>
          <w:rStyle w:val="kwrd2"/>
          <w:rFonts w:ascii="Consolas" w:hAnsi="Consolas" w:cs="Courier New"/>
          <w:lang/>
        </w:rPr>
        <w:t>this</w:t>
      </w:r>
      <w:r>
        <w:rPr>
          <w:rFonts w:ascii="Consolas" w:hAnsi="Consolas" w:cs="Courier New"/>
          <w:color w:val="000000"/>
          <w:lang/>
        </w:rPr>
        <w:t>.TextBox</w:t>
      </w:r>
      <w:proofErr w:type="spellEnd"/>
      <w:r>
        <w:rPr>
          <w:rFonts w:ascii="Consolas" w:hAnsi="Consolas" w:cs="Courier New"/>
          <w:color w:val="000000"/>
          <w:lang/>
        </w:rPr>
        <w:t>(x =&gt; x[</w:t>
      </w:r>
      <w:proofErr w:type="spellStart"/>
      <w:r>
        <w:rPr>
          <w:rFonts w:ascii="Consolas" w:hAnsi="Consolas" w:cs="Courier New"/>
          <w:color w:val="000000"/>
          <w:lang/>
        </w:rPr>
        <w:t>i</w:t>
      </w:r>
      <w:proofErr w:type="spellEnd"/>
      <w:r>
        <w:rPr>
          <w:rFonts w:ascii="Consolas" w:hAnsi="Consolas" w:cs="Courier New"/>
          <w:color w:val="000000"/>
          <w:lang/>
        </w:rPr>
        <w:t>].Price).</w:t>
      </w:r>
      <w:proofErr w:type="gramStart"/>
      <w:r>
        <w:rPr>
          <w:rFonts w:ascii="Consolas" w:hAnsi="Consolas" w:cs="Courier New"/>
          <w:color w:val="000000"/>
          <w:lang/>
        </w:rPr>
        <w:t>Label(</w:t>
      </w:r>
      <w:proofErr w:type="gramEnd"/>
      <w:r>
        <w:rPr>
          <w:rStyle w:val="str2"/>
          <w:rFonts w:ascii="Consolas" w:hAnsi="Consolas" w:cs="Courier New"/>
          <w:lang/>
        </w:rPr>
        <w:t>"Price ($):"</w:t>
      </w:r>
      <w:r>
        <w:rPr>
          <w:rFonts w:ascii="Consolas" w:hAnsi="Consolas" w:cs="Courier New"/>
          <w:color w:val="000000"/>
          <w:lang/>
        </w:rPr>
        <w:t>)</w:t>
      </w:r>
      <w:r>
        <w:rPr>
          <w:rStyle w:val="asp2"/>
          <w:rFonts w:ascii="Consolas" w:hAnsi="Consolas" w:cs="Courier New"/>
          <w:color w:val="000000"/>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kwrd2"/>
          <w:rFonts w:ascii="Consolas" w:hAnsi="Consolas" w:cs="Courier New"/>
          <w:lang/>
        </w:rPr>
        <w:t>&lt;</w:t>
      </w:r>
      <w:r>
        <w:rPr>
          <w:rStyle w:val="html2"/>
          <w:rFonts w:ascii="Consolas" w:hAnsi="Consolas" w:cs="Courier New"/>
          <w:lang/>
        </w:rPr>
        <w:t>a</w:t>
      </w:r>
      <w:r>
        <w:rPr>
          <w:rFonts w:ascii="Consolas" w:hAnsi="Consolas" w:cs="Courier New"/>
          <w:color w:val="000000"/>
          <w:lang/>
        </w:rPr>
        <w:t xml:space="preserve"> </w:t>
      </w:r>
      <w:proofErr w:type="spellStart"/>
      <w:r>
        <w:rPr>
          <w:rStyle w:val="attr2"/>
          <w:rFonts w:ascii="Consolas" w:hAnsi="Consolas" w:cs="Courier New"/>
          <w:lang/>
        </w:rPr>
        <w:t>href</w:t>
      </w:r>
      <w:proofErr w:type="spellEnd"/>
      <w:r>
        <w:rPr>
          <w:rStyle w:val="kwrd2"/>
          <w:rFonts w:ascii="Consolas" w:hAnsi="Consolas" w:cs="Courier New"/>
          <w:lang/>
        </w:rPr>
        <w:t>=""</w:t>
      </w:r>
      <w:r>
        <w:rPr>
          <w:rFonts w:ascii="Consolas" w:hAnsi="Consolas" w:cs="Courier New"/>
          <w:color w:val="000000"/>
          <w:lang/>
        </w:rPr>
        <w:t xml:space="preserve"> </w:t>
      </w:r>
      <w:r>
        <w:rPr>
          <w:rStyle w:val="attr2"/>
          <w:rFonts w:ascii="Consolas" w:hAnsi="Consolas" w:cs="Courier New"/>
          <w:lang/>
        </w:rPr>
        <w:t>class</w:t>
      </w:r>
      <w:r>
        <w:rPr>
          <w:rStyle w:val="kwrd2"/>
          <w:rFonts w:ascii="Consolas" w:hAnsi="Consolas" w:cs="Courier New"/>
          <w:lang/>
        </w:rPr>
        <w:t>="</w:t>
      </w:r>
      <w:proofErr w:type="spellStart"/>
      <w:r>
        <w:rPr>
          <w:rStyle w:val="kwrd2"/>
          <w:rFonts w:ascii="Consolas" w:hAnsi="Consolas" w:cs="Courier New"/>
          <w:lang/>
        </w:rPr>
        <w:t>removeGift</w:t>
      </w:r>
      <w:proofErr w:type="spellEnd"/>
      <w:r>
        <w:rPr>
          <w:rStyle w:val="kwrd2"/>
          <w:rFonts w:ascii="Consolas" w:hAnsi="Consolas" w:cs="Courier New"/>
          <w:lang/>
        </w:rPr>
        <w:t>"&gt;</w:t>
      </w:r>
      <w:r>
        <w:rPr>
          <w:rFonts w:ascii="Consolas" w:hAnsi="Consolas" w:cs="Courier New"/>
          <w:color w:val="000000"/>
          <w:lang/>
        </w:rPr>
        <w:t>Delete</w:t>
      </w:r>
      <w:r>
        <w:rPr>
          <w:rStyle w:val="kwrd2"/>
          <w:rFonts w:ascii="Consolas" w:hAnsi="Consolas" w:cs="Courier New"/>
          <w:lang/>
        </w:rPr>
        <w:t>&lt;/</w:t>
      </w:r>
      <w:r>
        <w:rPr>
          <w:rStyle w:val="html2"/>
          <w:rFonts w:ascii="Consolas" w:hAnsi="Consolas" w:cs="Courier New"/>
          <w:lang/>
        </w:rPr>
        <w:t>a</w:t>
      </w:r>
      <w:r>
        <w:rPr>
          <w:rStyle w:val="kwrd2"/>
          <w:rFonts w:ascii="Consolas" w:hAnsi="Consolas" w:cs="Courier New"/>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kwrd2"/>
          <w:rFonts w:ascii="Consolas" w:hAnsi="Consolas" w:cs="Courier New"/>
          <w:lang/>
        </w:rPr>
        <w:t>&lt;/</w:t>
      </w:r>
      <w:r>
        <w:rPr>
          <w:rStyle w:val="html2"/>
          <w:rFonts w:ascii="Consolas" w:hAnsi="Consolas" w:cs="Courier New"/>
          <w:lang/>
        </w:rPr>
        <w:t>div</w:t>
      </w:r>
      <w:r>
        <w:rPr>
          <w:rStyle w:val="kwrd2"/>
          <w:rFonts w:ascii="Consolas" w:hAnsi="Consolas" w:cs="Courier New"/>
          <w:lang/>
        </w:rPr>
        <w:t>&gt;</w:t>
      </w:r>
    </w:p>
    <w:p w:rsidR="0097420E" w:rsidRDefault="0097420E" w:rsidP="0097420E">
      <w:pPr>
        <w:pStyle w:val="NormalWeb"/>
        <w:rPr>
          <w:color w:val="333333"/>
          <w:sz w:val="18"/>
          <w:szCs w:val="18"/>
          <w:lang/>
        </w:rPr>
      </w:pPr>
      <w:r>
        <w:rPr>
          <w:color w:val="333333"/>
          <w:sz w:val="18"/>
          <w:szCs w:val="18"/>
          <w:lang/>
        </w:rPr>
        <w:t xml:space="preserve">You might observe that this user control uses </w:t>
      </w:r>
      <w:proofErr w:type="spellStart"/>
      <w:r>
        <w:rPr>
          <w:color w:val="333333"/>
          <w:sz w:val="18"/>
          <w:szCs w:val="18"/>
          <w:lang/>
        </w:rPr>
        <w:t>IList</w:t>
      </w:r>
      <w:proofErr w:type="spellEnd"/>
      <w:r>
        <w:rPr>
          <w:color w:val="333333"/>
          <w:sz w:val="18"/>
          <w:szCs w:val="18"/>
          <w:lang/>
        </w:rPr>
        <w:t>&lt;Gift&gt; as its model whereas Steve’s uses Gift.   But the user control represents one gift, right?  Have I sacrificed cohesion? Yes, however a closer look shows that neither Steve’s user control nor mine is cohesive.  That is, neither stands alone outside of the context of a list.  We simply use different techniques to name the elements within the context of an owning list.</w:t>
      </w:r>
    </w:p>
    <w:p w:rsidR="0097420E" w:rsidRDefault="0097420E" w:rsidP="0097420E">
      <w:pPr>
        <w:pStyle w:val="NormalWeb"/>
        <w:rPr>
          <w:color w:val="333333"/>
          <w:sz w:val="18"/>
          <w:szCs w:val="18"/>
          <w:lang/>
        </w:rPr>
      </w:pPr>
      <w:r>
        <w:rPr>
          <w:color w:val="333333"/>
          <w:sz w:val="18"/>
          <w:szCs w:val="18"/>
          <w:lang/>
        </w:rPr>
        <w:t>Here’s the rendered view (after clicking “Add” twice):</w:t>
      </w:r>
    </w:p>
    <w:p w:rsidR="0097420E" w:rsidRDefault="0097420E" w:rsidP="0097420E">
      <w:pPr>
        <w:pStyle w:val="NormalWeb"/>
        <w:rPr>
          <w:color w:val="333333"/>
          <w:sz w:val="18"/>
          <w:szCs w:val="18"/>
          <w:lang/>
        </w:rPr>
      </w:pPr>
      <w:r>
        <w:rPr>
          <w:noProof/>
          <w:color w:val="333333"/>
          <w:sz w:val="18"/>
          <w:szCs w:val="18"/>
        </w:rPr>
        <w:drawing>
          <wp:inline distT="0" distB="0" distL="0" distR="0">
            <wp:extent cx="5715000" cy="2914650"/>
            <wp:effectExtent l="19050" t="0" r="0" b="0"/>
            <wp:docPr id="1" name="Picture 1" descr="variablelineitemdem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lineitemdemo1.gif"/>
                    <pic:cNvPicPr>
                      <a:picLocks noChangeAspect="1" noChangeArrowheads="1"/>
                    </pic:cNvPicPr>
                  </pic:nvPicPr>
                  <pic:blipFill>
                    <a:blip r:embed="rId17"/>
                    <a:srcRect/>
                    <a:stretch>
                      <a:fillRect/>
                    </a:stretch>
                  </pic:blipFill>
                  <pic:spPr bwMode="auto">
                    <a:xfrm>
                      <a:off x="0" y="0"/>
                      <a:ext cx="5715000" cy="2914650"/>
                    </a:xfrm>
                    <a:prstGeom prst="rect">
                      <a:avLst/>
                    </a:prstGeom>
                    <a:noFill/>
                    <a:ln w="9525">
                      <a:noFill/>
                      <a:miter lim="800000"/>
                      <a:headEnd/>
                      <a:tailEnd/>
                    </a:ln>
                  </pic:spPr>
                </pic:pic>
              </a:graphicData>
            </a:graphic>
          </wp:inline>
        </w:drawing>
      </w:r>
    </w:p>
    <w:p w:rsidR="0097420E" w:rsidRDefault="0097420E" w:rsidP="0097420E">
      <w:pPr>
        <w:pStyle w:val="Heading2"/>
        <w:rPr>
          <w:color w:val="333333"/>
          <w:sz w:val="23"/>
          <w:szCs w:val="23"/>
          <w:lang/>
        </w:rPr>
      </w:pPr>
      <w:r>
        <w:rPr>
          <w:color w:val="333333"/>
          <w:sz w:val="23"/>
          <w:szCs w:val="23"/>
          <w:lang/>
        </w:rPr>
        <w:t>Add Behavior</w:t>
      </w:r>
    </w:p>
    <w:p w:rsidR="0097420E" w:rsidRDefault="0097420E" w:rsidP="0097420E">
      <w:pPr>
        <w:pStyle w:val="NormalWeb"/>
        <w:rPr>
          <w:color w:val="333333"/>
          <w:sz w:val="18"/>
          <w:szCs w:val="18"/>
          <w:lang/>
        </w:rPr>
      </w:pPr>
      <w:r>
        <w:rPr>
          <w:color w:val="333333"/>
          <w:sz w:val="18"/>
          <w:szCs w:val="18"/>
          <w:lang/>
        </w:rPr>
        <w:t xml:space="preserve">Now we need to add behavior to the “Add” and “Delete” links.  For that we’ll use </w:t>
      </w:r>
      <w:proofErr w:type="spellStart"/>
      <w:r>
        <w:rPr>
          <w:color w:val="333333"/>
          <w:sz w:val="18"/>
          <w:szCs w:val="18"/>
          <w:lang/>
        </w:rPr>
        <w:t>jQuery</w:t>
      </w:r>
      <w:proofErr w:type="spellEnd"/>
      <w:r>
        <w:rPr>
          <w:color w:val="333333"/>
          <w:sz w:val="18"/>
          <w:szCs w:val="18"/>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$(document).</w:t>
      </w:r>
      <w:proofErr w:type="gramStart"/>
      <w:r>
        <w:rPr>
          <w:rFonts w:ascii="Consolas" w:hAnsi="Consolas" w:cs="Courier New"/>
          <w:color w:val="000000"/>
          <w:lang/>
        </w:rPr>
        <w:t>ready(</w:t>
      </w:r>
      <w:proofErr w:type="gramEnd"/>
      <w:r>
        <w:rPr>
          <w:rFonts w:ascii="Consolas" w:hAnsi="Consolas" w:cs="Courier New"/>
          <w:color w:val="000000"/>
          <w:lang/>
        </w:rPr>
        <w:t>function() {</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spellStart"/>
      <w:proofErr w:type="gramStart"/>
      <w:r>
        <w:rPr>
          <w:rFonts w:ascii="Consolas" w:hAnsi="Consolas" w:cs="Courier New"/>
          <w:color w:val="000000"/>
          <w:lang/>
        </w:rPr>
        <w:t>var</w:t>
      </w:r>
      <w:proofErr w:type="spellEnd"/>
      <w:proofErr w:type="gramEnd"/>
      <w:r>
        <w:rPr>
          <w:rFonts w:ascii="Consolas" w:hAnsi="Consolas" w:cs="Courier New"/>
          <w:color w:val="000000"/>
          <w:lang/>
        </w:rPr>
        <w:t xml:space="preserve"> </w:t>
      </w:r>
      <w:proofErr w:type="spellStart"/>
      <w:r>
        <w:rPr>
          <w:rFonts w:ascii="Consolas" w:hAnsi="Consolas" w:cs="Courier New"/>
          <w:color w:val="000000"/>
          <w:lang/>
        </w:rPr>
        <w:t>nextGiftIndex</w:t>
      </w:r>
      <w:proofErr w:type="spellEnd"/>
      <w:r>
        <w:rPr>
          <w:rFonts w:ascii="Consolas" w:hAnsi="Consolas" w:cs="Courier New"/>
          <w:color w:val="000000"/>
          <w:lang/>
        </w:rPr>
        <w:t xml:space="preserve"> = </w:t>
      </w:r>
      <w:r>
        <w:rPr>
          <w:rStyle w:val="asp2"/>
          <w:rFonts w:ascii="Consolas" w:hAnsi="Consolas" w:cs="Courier New"/>
          <w:color w:val="000000"/>
          <w:lang/>
        </w:rPr>
        <w:t>&lt;%</w:t>
      </w:r>
      <w:r>
        <w:rPr>
          <w:rFonts w:ascii="Consolas" w:hAnsi="Consolas" w:cs="Courier New"/>
          <w:color w:val="000000"/>
          <w:lang/>
        </w:rPr>
        <w:t>=</w:t>
      </w:r>
      <w:proofErr w:type="spellStart"/>
      <w:r>
        <w:rPr>
          <w:rFonts w:ascii="Consolas" w:hAnsi="Consolas" w:cs="Courier New"/>
          <w:color w:val="000000"/>
          <w:lang/>
        </w:rPr>
        <w:t>ViewData.Model.Count</w:t>
      </w:r>
      <w:proofErr w:type="spellEnd"/>
      <w:r>
        <w:rPr>
          <w:rStyle w:val="asp2"/>
          <w:rFonts w:ascii="Consolas" w:hAnsi="Consolas" w:cs="Courier New"/>
          <w:color w:val="000000"/>
          <w:lang/>
        </w:rPr>
        <w:t>%&gt;</w:t>
      </w:r>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spellStart"/>
      <w:proofErr w:type="gramStart"/>
      <w:r>
        <w:rPr>
          <w:rFonts w:ascii="Consolas" w:hAnsi="Consolas" w:cs="Courier New"/>
          <w:color w:val="000000"/>
          <w:lang/>
        </w:rPr>
        <w:t>setRemoveLinks</w:t>
      </w:r>
      <w:proofErr w:type="spellEnd"/>
      <w:r>
        <w:rPr>
          <w:rFonts w:ascii="Consolas" w:hAnsi="Consolas" w:cs="Courier New"/>
          <w:color w:val="000000"/>
          <w:lang/>
        </w:rPr>
        <w:t>(</w:t>
      </w:r>
      <w:proofErr w:type="gramEnd"/>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spellStart"/>
      <w:r>
        <w:rPr>
          <w:rFonts w:ascii="Consolas" w:hAnsi="Consolas" w:cs="Courier New"/>
          <w:color w:val="000000"/>
          <w:lang/>
        </w:rPr>
        <w:t>addGift</w:t>
      </w:r>
      <w:proofErr w:type="spellEnd"/>
      <w:r>
        <w:rPr>
          <w:rFonts w:ascii="Consolas" w:hAnsi="Consolas" w:cs="Courier New"/>
          <w:color w:val="000000"/>
          <w:lang/>
        </w:rPr>
        <w:t>').</w:t>
      </w:r>
      <w:proofErr w:type="gramStart"/>
      <w:r>
        <w:rPr>
          <w:rFonts w:ascii="Consolas" w:hAnsi="Consolas" w:cs="Courier New"/>
          <w:color w:val="000000"/>
          <w:lang/>
        </w:rPr>
        <w:t>click(</w:t>
      </w:r>
      <w:proofErr w:type="gramEnd"/>
      <w:r>
        <w:rPr>
          <w:rFonts w:ascii="Consolas" w:hAnsi="Consolas" w:cs="Courier New"/>
          <w:color w:val="000000"/>
          <w:lang/>
        </w:rPr>
        <w:t>function() {</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gramStart"/>
      <w:r>
        <w:rPr>
          <w:rFonts w:ascii="Consolas" w:hAnsi="Consolas" w:cs="Courier New"/>
          <w:color w:val="000000"/>
          <w:lang/>
        </w:rPr>
        <w:t>get(</w:t>
      </w:r>
      <w:proofErr w:type="gramEnd"/>
      <w:r>
        <w:rPr>
          <w:rFonts w:ascii="Consolas" w:hAnsi="Consolas" w:cs="Courier New"/>
          <w:color w:val="000000"/>
          <w:lang/>
        </w:rPr>
        <w:t>'/Home/</w:t>
      </w:r>
      <w:proofErr w:type="spellStart"/>
      <w:r>
        <w:rPr>
          <w:rFonts w:ascii="Consolas" w:hAnsi="Consolas" w:cs="Courier New"/>
          <w:color w:val="000000"/>
          <w:lang/>
        </w:rPr>
        <w:t>AddGift?index</w:t>
      </w:r>
      <w:proofErr w:type="spellEnd"/>
      <w:r>
        <w:rPr>
          <w:rFonts w:ascii="Consolas" w:hAnsi="Consolas" w:cs="Courier New"/>
          <w:color w:val="000000"/>
          <w:lang/>
        </w:rPr>
        <w:t xml:space="preserve">=' + </w:t>
      </w:r>
      <w:proofErr w:type="spellStart"/>
      <w:r>
        <w:rPr>
          <w:rFonts w:ascii="Consolas" w:hAnsi="Consolas" w:cs="Courier New"/>
          <w:color w:val="000000"/>
          <w:lang/>
        </w:rPr>
        <w:t>nextGiftIndex</w:t>
      </w:r>
      <w:proofErr w:type="spellEnd"/>
      <w:r>
        <w:rPr>
          <w:rFonts w:ascii="Consolas" w:hAnsi="Consolas" w:cs="Courier New"/>
          <w:color w:val="000000"/>
          <w:lang/>
        </w:rPr>
        <w:t>, 'html', function(</w:t>
      </w:r>
      <w:proofErr w:type="spellStart"/>
      <w:r>
        <w:rPr>
          <w:rFonts w:ascii="Consolas" w:hAnsi="Consolas" w:cs="Courier New"/>
          <w:color w:val="000000"/>
          <w:lang/>
        </w:rPr>
        <w:t>lineItemHtml</w:t>
      </w:r>
      <w:proofErr w:type="spellEnd"/>
      <w:r>
        <w:rPr>
          <w:rFonts w:ascii="Consolas" w:hAnsi="Consolas" w:cs="Courier New"/>
          <w:color w:val="000000"/>
          <w:lang/>
        </w:rPr>
        <w:t>) {</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spellStart"/>
      <w:r>
        <w:rPr>
          <w:rFonts w:ascii="Consolas" w:hAnsi="Consolas" w:cs="Courier New"/>
          <w:color w:val="000000"/>
          <w:lang/>
        </w:rPr>
        <w:t>giftLineItems</w:t>
      </w:r>
      <w:proofErr w:type="spellEnd"/>
      <w:r>
        <w:rPr>
          <w:rFonts w:ascii="Consolas" w:hAnsi="Consolas" w:cs="Courier New"/>
          <w:color w:val="000000"/>
          <w:lang/>
        </w:rPr>
        <w:t>').</w:t>
      </w:r>
      <w:proofErr w:type="gramStart"/>
      <w:r>
        <w:rPr>
          <w:rFonts w:ascii="Consolas" w:hAnsi="Consolas" w:cs="Courier New"/>
          <w:color w:val="000000"/>
          <w:lang/>
        </w:rPr>
        <w:t>append(</w:t>
      </w:r>
      <w:proofErr w:type="spellStart"/>
      <w:proofErr w:type="gramEnd"/>
      <w:r>
        <w:rPr>
          <w:rFonts w:ascii="Consolas" w:hAnsi="Consolas" w:cs="Courier New"/>
          <w:color w:val="000000"/>
          <w:lang/>
        </w:rPr>
        <w:t>lineItemHtml</w:t>
      </w:r>
      <w:proofErr w:type="spellEnd"/>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spellStart"/>
      <w:proofErr w:type="gramStart"/>
      <w:r>
        <w:rPr>
          <w:rFonts w:ascii="Consolas" w:hAnsi="Consolas" w:cs="Courier New"/>
          <w:color w:val="000000"/>
          <w:lang/>
        </w:rPr>
        <w:t>setRemoveLinks</w:t>
      </w:r>
      <w:proofErr w:type="spellEnd"/>
      <w:r>
        <w:rPr>
          <w:rFonts w:ascii="Consolas" w:hAnsi="Consolas" w:cs="Courier New"/>
          <w:color w:val="000000"/>
          <w:lang/>
        </w:rPr>
        <w:t>(</w:t>
      </w:r>
      <w:proofErr w:type="gramEnd"/>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spellStart"/>
      <w:proofErr w:type="gramStart"/>
      <w:r>
        <w:rPr>
          <w:rFonts w:ascii="Consolas" w:hAnsi="Consolas" w:cs="Courier New"/>
          <w:color w:val="000000"/>
          <w:lang/>
        </w:rPr>
        <w:t>nextGiftIndex</w:t>
      </w:r>
      <w:proofErr w:type="spellEnd"/>
      <w:proofErr w:type="gramEnd"/>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gramStart"/>
      <w:r>
        <w:rPr>
          <w:rFonts w:ascii="Consolas" w:hAnsi="Consolas" w:cs="Courier New"/>
          <w:color w:val="000000"/>
          <w:lang/>
        </w:rPr>
        <w:t>return</w:t>
      </w:r>
      <w:proofErr w:type="gramEnd"/>
      <w:r>
        <w:rPr>
          <w:rFonts w:ascii="Consolas" w:hAnsi="Consolas" w:cs="Courier New"/>
          <w:color w:val="000000"/>
          <w:lang/>
        </w:rPr>
        <w:t xml:space="preserve"> false;</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proofErr w:type="gramStart"/>
      <w:r>
        <w:rPr>
          <w:rFonts w:ascii="Consolas" w:hAnsi="Consolas" w:cs="Courier New"/>
          <w:color w:val="000000"/>
          <w:lang/>
        </w:rPr>
        <w:t>function</w:t>
      </w:r>
      <w:proofErr w:type="gramEnd"/>
      <w:r>
        <w:rPr>
          <w:rFonts w:ascii="Consolas" w:hAnsi="Consolas" w:cs="Courier New"/>
          <w:color w:val="000000"/>
          <w:lang/>
        </w:rPr>
        <w:t xml:space="preserve"> </w:t>
      </w:r>
      <w:proofErr w:type="spellStart"/>
      <w:r>
        <w:rPr>
          <w:rFonts w:ascii="Consolas" w:hAnsi="Consolas" w:cs="Courier New"/>
          <w:color w:val="000000"/>
          <w:lang/>
        </w:rPr>
        <w:t>setRemoveLinks</w:t>
      </w:r>
      <w:proofErr w:type="spellEnd"/>
      <w:r>
        <w:rPr>
          <w:rFonts w:ascii="Consolas" w:hAnsi="Consolas" w:cs="Courier New"/>
          <w:color w:val="000000"/>
          <w:lang/>
        </w:rPr>
        <w:t>() {</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spellStart"/>
      <w:r>
        <w:rPr>
          <w:rFonts w:ascii="Consolas" w:hAnsi="Consolas" w:cs="Courier New"/>
          <w:color w:val="000000"/>
          <w:lang/>
        </w:rPr>
        <w:t>a.removeGift</w:t>
      </w:r>
      <w:proofErr w:type="spellEnd"/>
      <w:r>
        <w:rPr>
          <w:rFonts w:ascii="Consolas" w:hAnsi="Consolas" w:cs="Courier New"/>
          <w:color w:val="000000"/>
          <w:lang/>
        </w:rPr>
        <w:t>').</w:t>
      </w:r>
      <w:proofErr w:type="gramStart"/>
      <w:r>
        <w:rPr>
          <w:rFonts w:ascii="Consolas" w:hAnsi="Consolas" w:cs="Courier New"/>
          <w:color w:val="000000"/>
          <w:lang/>
        </w:rPr>
        <w:t>click(</w:t>
      </w:r>
      <w:proofErr w:type="gramEnd"/>
      <w:r>
        <w:rPr>
          <w:rFonts w:ascii="Consolas" w:hAnsi="Consolas" w:cs="Courier New"/>
          <w:color w:val="000000"/>
          <w:lang/>
        </w:rPr>
        <w:t>function() {</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$(this).</w:t>
      </w:r>
      <w:proofErr w:type="gramStart"/>
      <w:r>
        <w:rPr>
          <w:rFonts w:ascii="Consolas" w:hAnsi="Consolas" w:cs="Courier New"/>
          <w:color w:val="000000"/>
          <w:lang/>
        </w:rPr>
        <w:t>parent(</w:t>
      </w:r>
      <w:proofErr w:type="gramEnd"/>
      <w:r>
        <w:rPr>
          <w:rFonts w:ascii="Consolas" w:hAnsi="Consolas" w:cs="Courier New"/>
          <w:color w:val="000000"/>
          <w:lang/>
        </w:rPr>
        <w:t>'div').remove();</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gramStart"/>
      <w:r>
        <w:rPr>
          <w:rFonts w:ascii="Consolas" w:hAnsi="Consolas" w:cs="Courier New"/>
          <w:color w:val="000000"/>
          <w:lang/>
        </w:rPr>
        <w:t>return</w:t>
      </w:r>
      <w:proofErr w:type="gramEnd"/>
      <w:r>
        <w:rPr>
          <w:rFonts w:ascii="Consolas" w:hAnsi="Consolas" w:cs="Courier New"/>
          <w:color w:val="000000"/>
          <w:lang/>
        </w:rPr>
        <w:t xml:space="preserve"> false;</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w:t>
      </w:r>
    </w:p>
    <w:p w:rsidR="0097420E" w:rsidRDefault="0097420E" w:rsidP="0097420E">
      <w:pPr>
        <w:pStyle w:val="NormalWeb"/>
        <w:rPr>
          <w:color w:val="333333"/>
          <w:sz w:val="18"/>
          <w:szCs w:val="18"/>
          <w:lang/>
        </w:rPr>
      </w:pPr>
      <w:r>
        <w:rPr>
          <w:color w:val="333333"/>
          <w:sz w:val="18"/>
          <w:szCs w:val="18"/>
          <w:lang/>
        </w:rPr>
        <w:t xml:space="preserve">Clicking the “Add” link calls the </w:t>
      </w:r>
      <w:proofErr w:type="spellStart"/>
      <w:r>
        <w:rPr>
          <w:color w:val="333333"/>
          <w:sz w:val="18"/>
          <w:szCs w:val="18"/>
          <w:lang/>
        </w:rPr>
        <w:t>AddGift</w:t>
      </w:r>
      <w:proofErr w:type="spellEnd"/>
      <w:r>
        <w:rPr>
          <w:color w:val="333333"/>
          <w:sz w:val="18"/>
          <w:szCs w:val="18"/>
          <w:lang/>
        </w:rPr>
        <w:t xml:space="preserve"> action </w:t>
      </w:r>
      <w:proofErr w:type="spellStart"/>
      <w:r>
        <w:rPr>
          <w:color w:val="333333"/>
          <w:sz w:val="18"/>
          <w:szCs w:val="18"/>
          <w:lang/>
        </w:rPr>
        <w:t>asyncronously</w:t>
      </w:r>
      <w:proofErr w:type="spellEnd"/>
      <w:r>
        <w:rPr>
          <w:color w:val="333333"/>
          <w:sz w:val="18"/>
          <w:szCs w:val="18"/>
          <w:lang/>
        </w:rPr>
        <w:t xml:space="preserve"> and passes the index of the item to be added.  The index value is initialized when the page is rendered and incremented on the client side with each addition.  The “Delete” links are wired up to a simple function that removes the parent div.</w:t>
      </w:r>
    </w:p>
    <w:p w:rsidR="0097420E" w:rsidRDefault="0097420E" w:rsidP="0097420E">
      <w:pPr>
        <w:pStyle w:val="NormalWeb"/>
        <w:rPr>
          <w:color w:val="333333"/>
          <w:sz w:val="18"/>
          <w:szCs w:val="18"/>
          <w:lang/>
        </w:rPr>
      </w:pPr>
      <w:r>
        <w:rPr>
          <w:color w:val="333333"/>
          <w:sz w:val="18"/>
          <w:szCs w:val="18"/>
          <w:lang/>
        </w:rPr>
        <w:t xml:space="preserve">The </w:t>
      </w:r>
      <w:proofErr w:type="spellStart"/>
      <w:r>
        <w:rPr>
          <w:color w:val="333333"/>
          <w:sz w:val="18"/>
          <w:szCs w:val="18"/>
          <w:lang/>
        </w:rPr>
        <w:t>AddGift</w:t>
      </w:r>
      <w:proofErr w:type="spellEnd"/>
      <w:r>
        <w:rPr>
          <w:color w:val="333333"/>
          <w:sz w:val="18"/>
          <w:szCs w:val="18"/>
          <w:lang/>
        </w:rPr>
        <w:t xml:space="preserve"> action simply renders the user control using the specified index:</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proofErr w:type="gramStart"/>
      <w:r>
        <w:rPr>
          <w:rStyle w:val="kwrd2"/>
          <w:rFonts w:ascii="Consolas" w:hAnsi="Consolas" w:cs="Courier New"/>
          <w:lang/>
        </w:rPr>
        <w:t>public</w:t>
      </w:r>
      <w:proofErr w:type="gramEnd"/>
      <w:r>
        <w:rPr>
          <w:rFonts w:ascii="Consolas" w:hAnsi="Consolas" w:cs="Courier New"/>
          <w:color w:val="000000"/>
          <w:lang/>
        </w:rPr>
        <w:t xml:space="preserve"> </w:t>
      </w:r>
      <w:proofErr w:type="spellStart"/>
      <w:r>
        <w:rPr>
          <w:rFonts w:ascii="Consolas" w:hAnsi="Consolas" w:cs="Courier New"/>
          <w:color w:val="000000"/>
          <w:lang/>
        </w:rPr>
        <w:t>ViewResult</w:t>
      </w:r>
      <w:proofErr w:type="spellEnd"/>
      <w:r>
        <w:rPr>
          <w:rFonts w:ascii="Consolas" w:hAnsi="Consolas" w:cs="Courier New"/>
          <w:color w:val="000000"/>
          <w:lang/>
        </w:rPr>
        <w:t xml:space="preserve"> </w:t>
      </w:r>
      <w:proofErr w:type="spellStart"/>
      <w:r>
        <w:rPr>
          <w:rFonts w:ascii="Consolas" w:hAnsi="Consolas" w:cs="Courier New"/>
          <w:color w:val="000000"/>
          <w:lang/>
        </w:rPr>
        <w:t>AddGift</w:t>
      </w:r>
      <w:proofErr w:type="spellEnd"/>
      <w:r>
        <w:rPr>
          <w:rFonts w:ascii="Consolas" w:hAnsi="Consolas" w:cs="Courier New"/>
          <w:color w:val="000000"/>
          <w:lang/>
        </w:rPr>
        <w:t>(</w:t>
      </w:r>
      <w:proofErr w:type="spellStart"/>
      <w:r>
        <w:rPr>
          <w:rStyle w:val="kwrd2"/>
          <w:rFonts w:ascii="Consolas" w:hAnsi="Consolas" w:cs="Courier New"/>
          <w:lang/>
        </w:rPr>
        <w:t>int</w:t>
      </w:r>
      <w:proofErr w:type="spellEnd"/>
      <w:r>
        <w:rPr>
          <w:rFonts w:ascii="Consolas" w:hAnsi="Consolas" w:cs="Courier New"/>
          <w:color w:val="000000"/>
          <w:lang/>
        </w:rPr>
        <w:t xml:space="preserve"> index)</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spellStart"/>
      <w:proofErr w:type="gramStart"/>
      <w:r>
        <w:rPr>
          <w:rFonts w:ascii="Consolas" w:hAnsi="Consolas" w:cs="Courier New"/>
          <w:color w:val="000000"/>
          <w:lang/>
        </w:rPr>
        <w:t>ViewData</w:t>
      </w:r>
      <w:proofErr w:type="spellEnd"/>
      <w:r>
        <w:rPr>
          <w:rFonts w:ascii="Consolas" w:hAnsi="Consolas" w:cs="Courier New"/>
          <w:color w:val="000000"/>
          <w:lang/>
        </w:rPr>
        <w:t>[</w:t>
      </w:r>
      <w:proofErr w:type="gramEnd"/>
      <w:r>
        <w:rPr>
          <w:rStyle w:val="str2"/>
          <w:rFonts w:ascii="Consolas" w:hAnsi="Consolas" w:cs="Courier New"/>
          <w:lang/>
        </w:rPr>
        <w:t>"index"</w:t>
      </w:r>
      <w:r>
        <w:rPr>
          <w:rFonts w:ascii="Consolas" w:hAnsi="Consolas" w:cs="Courier New"/>
          <w:color w:val="000000"/>
          <w:lang/>
        </w:rPr>
        <w:t>] = index;</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gramStart"/>
      <w:r>
        <w:rPr>
          <w:rStyle w:val="kwrd2"/>
          <w:rFonts w:ascii="Consolas" w:hAnsi="Consolas" w:cs="Courier New"/>
          <w:lang/>
        </w:rPr>
        <w:t>return</w:t>
      </w:r>
      <w:proofErr w:type="gramEnd"/>
      <w:r>
        <w:rPr>
          <w:rFonts w:ascii="Consolas" w:hAnsi="Consolas" w:cs="Courier New"/>
          <w:color w:val="000000"/>
          <w:lang/>
        </w:rPr>
        <w:t xml:space="preserve"> View(</w:t>
      </w:r>
      <w:r>
        <w:rPr>
          <w:rStyle w:val="str2"/>
          <w:rFonts w:ascii="Consolas" w:hAnsi="Consolas" w:cs="Courier New"/>
          <w:lang/>
        </w:rPr>
        <w:t>"~/Views/Home/GiftLineItem.ascx"</w:t>
      </w:r>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w:t>
      </w:r>
    </w:p>
    <w:p w:rsidR="0097420E" w:rsidRDefault="0097420E" w:rsidP="0097420E">
      <w:pPr>
        <w:pStyle w:val="NormalWeb"/>
        <w:rPr>
          <w:color w:val="333333"/>
          <w:sz w:val="18"/>
          <w:szCs w:val="18"/>
          <w:lang/>
        </w:rPr>
      </w:pPr>
      <w:r>
        <w:rPr>
          <w:color w:val="333333"/>
          <w:sz w:val="18"/>
          <w:szCs w:val="18"/>
          <w:lang/>
        </w:rPr>
        <w:t xml:space="preserve">Notice we have not specified a model for the user control, which means </w:t>
      </w:r>
      <w:proofErr w:type="gramStart"/>
      <w:r>
        <w:rPr>
          <w:color w:val="333333"/>
          <w:sz w:val="18"/>
          <w:szCs w:val="18"/>
          <w:lang/>
        </w:rPr>
        <w:t>it</w:t>
      </w:r>
      <w:proofErr w:type="gramEnd"/>
      <w:r>
        <w:rPr>
          <w:color w:val="333333"/>
          <w:sz w:val="18"/>
          <w:szCs w:val="18"/>
          <w:lang/>
        </w:rPr>
        <w:t xml:space="preserve"> will be null.  As a result, the name and price textboxes will be blank, which is what we want.  And by specifying the desired index, these textboxes will be named such that they will bind correctly when form is saved.</w:t>
      </w:r>
    </w:p>
    <w:p w:rsidR="0097420E" w:rsidRDefault="0097420E" w:rsidP="0097420E">
      <w:pPr>
        <w:pStyle w:val="Heading2"/>
        <w:rPr>
          <w:color w:val="333333"/>
          <w:sz w:val="23"/>
          <w:szCs w:val="23"/>
          <w:lang/>
        </w:rPr>
      </w:pPr>
      <w:r>
        <w:rPr>
          <w:color w:val="333333"/>
          <w:sz w:val="23"/>
          <w:szCs w:val="23"/>
          <w:lang/>
        </w:rPr>
        <w:t>Save Changes</w:t>
      </w:r>
    </w:p>
    <w:p w:rsidR="0097420E" w:rsidRDefault="0097420E" w:rsidP="0097420E">
      <w:pPr>
        <w:pStyle w:val="NormalWeb"/>
        <w:rPr>
          <w:color w:val="333333"/>
          <w:sz w:val="18"/>
          <w:szCs w:val="18"/>
          <w:lang/>
        </w:rPr>
      </w:pPr>
      <w:r>
        <w:rPr>
          <w:color w:val="333333"/>
          <w:sz w:val="18"/>
          <w:szCs w:val="18"/>
          <w:lang/>
        </w:rPr>
        <w:t>Clicking the “Save” button posts the form to the following action:</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w:t>
      </w:r>
      <w:proofErr w:type="spellStart"/>
      <w:r>
        <w:rPr>
          <w:rFonts w:ascii="Consolas" w:hAnsi="Consolas" w:cs="Courier New"/>
          <w:color w:val="000000"/>
          <w:lang/>
        </w:rPr>
        <w:t>AcceptPost</w:t>
      </w:r>
      <w:proofErr w:type="spellEnd"/>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proofErr w:type="gramStart"/>
      <w:r>
        <w:rPr>
          <w:rStyle w:val="kwrd2"/>
          <w:rFonts w:ascii="Consolas" w:hAnsi="Consolas" w:cs="Courier New"/>
          <w:lang/>
        </w:rPr>
        <w:t>public</w:t>
      </w:r>
      <w:proofErr w:type="gramEnd"/>
      <w:r>
        <w:rPr>
          <w:rFonts w:ascii="Consolas" w:hAnsi="Consolas" w:cs="Courier New"/>
          <w:color w:val="000000"/>
          <w:lang/>
        </w:rPr>
        <w:t xml:space="preserve"> </w:t>
      </w:r>
      <w:proofErr w:type="spellStart"/>
      <w:r>
        <w:rPr>
          <w:rFonts w:ascii="Consolas" w:hAnsi="Consolas" w:cs="Courier New"/>
          <w:color w:val="000000"/>
          <w:lang/>
        </w:rPr>
        <w:t>ViewResult</w:t>
      </w:r>
      <w:proofErr w:type="spellEnd"/>
      <w:r>
        <w:rPr>
          <w:rFonts w:ascii="Consolas" w:hAnsi="Consolas" w:cs="Courier New"/>
          <w:color w:val="000000"/>
          <w:lang/>
        </w:rPr>
        <w:t xml:space="preserve"> Index([</w:t>
      </w:r>
      <w:proofErr w:type="spellStart"/>
      <w:r>
        <w:rPr>
          <w:rFonts w:ascii="Consolas" w:hAnsi="Consolas" w:cs="Courier New"/>
          <w:color w:val="000000"/>
          <w:lang/>
        </w:rPr>
        <w:t>Deserialize</w:t>
      </w:r>
      <w:proofErr w:type="spellEnd"/>
      <w:r>
        <w:rPr>
          <w:rFonts w:ascii="Consolas" w:hAnsi="Consolas" w:cs="Courier New"/>
          <w:color w:val="000000"/>
          <w:lang/>
        </w:rPr>
        <w:t>]</w:t>
      </w:r>
      <w:proofErr w:type="spellStart"/>
      <w:r>
        <w:rPr>
          <w:rFonts w:ascii="Consolas" w:hAnsi="Consolas" w:cs="Courier New"/>
          <w:color w:val="000000"/>
          <w:lang/>
        </w:rPr>
        <w:t>IList</w:t>
      </w:r>
      <w:proofErr w:type="spellEnd"/>
      <w:r>
        <w:rPr>
          <w:rFonts w:ascii="Consolas" w:hAnsi="Consolas" w:cs="Courier New"/>
          <w:color w:val="000000"/>
          <w:lang/>
        </w:rPr>
        <w:t>&lt;Gift&gt; gifts)</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rem2"/>
          <w:rFonts w:ascii="Consolas" w:hAnsi="Consolas" w:cs="Courier New"/>
          <w:lang/>
        </w:rPr>
        <w:t>//code to save the changes</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spellStart"/>
      <w:r>
        <w:rPr>
          <w:rFonts w:ascii="Consolas" w:hAnsi="Consolas" w:cs="Courier New"/>
          <w:color w:val="000000"/>
          <w:lang/>
        </w:rPr>
        <w:t>ViewData.Model</w:t>
      </w:r>
      <w:proofErr w:type="spellEnd"/>
      <w:r>
        <w:rPr>
          <w:rFonts w:ascii="Consolas" w:hAnsi="Consolas" w:cs="Courier New"/>
          <w:color w:val="000000"/>
          <w:lang/>
        </w:rPr>
        <w:t xml:space="preserve"> = gifts;</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gramStart"/>
      <w:r>
        <w:rPr>
          <w:rStyle w:val="kwrd2"/>
          <w:rFonts w:ascii="Consolas" w:hAnsi="Consolas" w:cs="Courier New"/>
          <w:lang/>
        </w:rPr>
        <w:t>return</w:t>
      </w:r>
      <w:proofErr w:type="gramEnd"/>
      <w:r>
        <w:rPr>
          <w:rFonts w:ascii="Consolas" w:hAnsi="Consolas" w:cs="Courier New"/>
          <w:color w:val="000000"/>
          <w:lang/>
        </w:rPr>
        <w:t xml:space="preserve"> View();</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w:t>
      </w:r>
    </w:p>
    <w:p w:rsidR="0097420E" w:rsidRDefault="0097420E" w:rsidP="0097420E">
      <w:pPr>
        <w:pStyle w:val="NormalWeb"/>
        <w:rPr>
          <w:color w:val="333333"/>
          <w:sz w:val="18"/>
          <w:szCs w:val="18"/>
          <w:lang/>
        </w:rPr>
      </w:pPr>
      <w:r>
        <w:rPr>
          <w:color w:val="333333"/>
          <w:sz w:val="18"/>
          <w:szCs w:val="18"/>
          <w:lang/>
        </w:rPr>
        <w:t xml:space="preserve">Notice that the parameter “gifts” is decorated with the </w:t>
      </w:r>
      <w:proofErr w:type="spellStart"/>
      <w:r>
        <w:rPr>
          <w:color w:val="333333"/>
          <w:sz w:val="18"/>
          <w:szCs w:val="18"/>
          <w:lang/>
        </w:rPr>
        <w:t>Deserialize</w:t>
      </w:r>
      <w:proofErr w:type="spellEnd"/>
      <w:r>
        <w:rPr>
          <w:color w:val="333333"/>
          <w:sz w:val="18"/>
          <w:szCs w:val="18"/>
          <w:lang/>
        </w:rPr>
        <w:t xml:space="preserve"> attribute. This attribute uses </w:t>
      </w:r>
      <w:proofErr w:type="spellStart"/>
      <w:r>
        <w:rPr>
          <w:color w:val="333333"/>
          <w:sz w:val="18"/>
          <w:szCs w:val="18"/>
          <w:lang/>
        </w:rPr>
        <w:t>MvcContrib’s</w:t>
      </w:r>
      <w:proofErr w:type="spellEnd"/>
      <w:r>
        <w:rPr>
          <w:color w:val="333333"/>
          <w:sz w:val="18"/>
          <w:szCs w:val="18"/>
          <w:lang/>
        </w:rPr>
        <w:t xml:space="preserve"> </w:t>
      </w:r>
      <w:proofErr w:type="spellStart"/>
      <w:r>
        <w:rPr>
          <w:color w:val="333333"/>
          <w:sz w:val="18"/>
          <w:szCs w:val="18"/>
          <w:lang/>
        </w:rPr>
        <w:t>NameValueDeserializer</w:t>
      </w:r>
      <w:proofErr w:type="spellEnd"/>
      <w:r>
        <w:rPr>
          <w:color w:val="333333"/>
          <w:sz w:val="18"/>
          <w:szCs w:val="18"/>
          <w:lang/>
        </w:rPr>
        <w:t xml:space="preserve"> to obtain our collection of gifts from the form post.  It does not require that collections be indexed purely in sequence. Thus it handles any holes left by deleted line items.</w:t>
      </w:r>
    </w:p>
    <w:p w:rsidR="0097420E" w:rsidRDefault="0097420E" w:rsidP="0097420E">
      <w:pPr>
        <w:pStyle w:val="NormalWeb"/>
        <w:rPr>
          <w:color w:val="333333"/>
          <w:sz w:val="18"/>
          <w:szCs w:val="18"/>
          <w:lang/>
        </w:rPr>
      </w:pPr>
      <w:r>
        <w:rPr>
          <w:color w:val="333333"/>
          <w:sz w:val="18"/>
          <w:szCs w:val="18"/>
          <w:lang/>
        </w:rPr>
        <w:t>(NOTE: I expected that using [</w:t>
      </w:r>
      <w:proofErr w:type="gramStart"/>
      <w:r>
        <w:rPr>
          <w:color w:val="333333"/>
          <w:sz w:val="18"/>
          <w:szCs w:val="18"/>
          <w:lang/>
        </w:rPr>
        <w:t>Bind(</w:t>
      </w:r>
      <w:proofErr w:type="gramEnd"/>
      <w:r>
        <w:rPr>
          <w:color w:val="333333"/>
          <w:sz w:val="18"/>
          <w:szCs w:val="18"/>
          <w:lang/>
        </w:rPr>
        <w:t>Prefix = "")] would work the same as [</w:t>
      </w:r>
      <w:proofErr w:type="spellStart"/>
      <w:r>
        <w:rPr>
          <w:color w:val="333333"/>
          <w:sz w:val="18"/>
          <w:szCs w:val="18"/>
          <w:lang/>
        </w:rPr>
        <w:t>Deserialize</w:t>
      </w:r>
      <w:proofErr w:type="spellEnd"/>
      <w:r>
        <w:rPr>
          <w:color w:val="333333"/>
          <w:sz w:val="18"/>
          <w:szCs w:val="18"/>
          <w:lang/>
        </w:rPr>
        <w:t xml:space="preserve">], but it does not.  </w:t>
      </w:r>
      <w:proofErr w:type="gramStart"/>
      <w:r>
        <w:rPr>
          <w:color w:val="333333"/>
          <w:sz w:val="18"/>
          <w:szCs w:val="18"/>
          <w:lang/>
        </w:rPr>
        <w:t>Seems to be a limitation.)</w:t>
      </w:r>
      <w:proofErr w:type="gramEnd"/>
    </w:p>
    <w:p w:rsidR="0097420E" w:rsidRDefault="0097420E" w:rsidP="0097420E">
      <w:pPr>
        <w:pStyle w:val="Heading2"/>
        <w:rPr>
          <w:color w:val="333333"/>
          <w:sz w:val="23"/>
          <w:szCs w:val="23"/>
          <w:lang/>
        </w:rPr>
      </w:pPr>
      <w:r>
        <w:rPr>
          <w:color w:val="333333"/>
          <w:sz w:val="23"/>
          <w:szCs w:val="23"/>
          <w:lang/>
        </w:rPr>
        <w:t>Conclusion</w:t>
      </w:r>
    </w:p>
    <w:p w:rsidR="0097420E" w:rsidRDefault="0097420E" w:rsidP="0097420E">
      <w:pPr>
        <w:pStyle w:val="NormalWeb"/>
        <w:rPr>
          <w:color w:val="333333"/>
          <w:sz w:val="18"/>
          <w:szCs w:val="18"/>
          <w:lang/>
        </w:rPr>
      </w:pPr>
      <w:r>
        <w:rPr>
          <w:color w:val="333333"/>
          <w:sz w:val="18"/>
          <w:szCs w:val="18"/>
          <w:lang/>
        </w:rPr>
        <w:t xml:space="preserve">The solution presented here differs from Steve’s in that it uses </w:t>
      </w:r>
      <w:proofErr w:type="spellStart"/>
      <w:r>
        <w:rPr>
          <w:color w:val="333333"/>
          <w:sz w:val="18"/>
          <w:szCs w:val="18"/>
          <w:lang/>
        </w:rPr>
        <w:t>FluentHtml</w:t>
      </w:r>
      <w:proofErr w:type="spellEnd"/>
      <w:r>
        <w:rPr>
          <w:color w:val="333333"/>
          <w:sz w:val="18"/>
          <w:szCs w:val="18"/>
          <w:lang/>
        </w:rPr>
        <w:t xml:space="preserve">. There are a few other differences, such as </w:t>
      </w:r>
      <w:proofErr w:type="spellStart"/>
      <w:r>
        <w:rPr>
          <w:color w:val="333333"/>
          <w:sz w:val="18"/>
          <w:szCs w:val="18"/>
          <w:lang/>
        </w:rPr>
        <w:t>jQuery</w:t>
      </w:r>
      <w:proofErr w:type="spellEnd"/>
      <w:r>
        <w:rPr>
          <w:color w:val="333333"/>
          <w:sz w:val="18"/>
          <w:szCs w:val="18"/>
          <w:lang/>
        </w:rPr>
        <w:t xml:space="preserve"> versus MS Ajax.  My point is not present a solution that is superior, rather just to show how it might be done using  </w:t>
      </w:r>
      <w:proofErr w:type="spellStart"/>
      <w:r>
        <w:rPr>
          <w:color w:val="333333"/>
          <w:sz w:val="18"/>
          <w:szCs w:val="18"/>
          <w:lang/>
        </w:rPr>
        <w:t>FluentHtml</w:t>
      </w:r>
      <w:proofErr w:type="spellEnd"/>
      <w:r>
        <w:rPr>
          <w:color w:val="333333"/>
          <w:sz w:val="18"/>
          <w:szCs w:val="18"/>
          <w:lang/>
        </w:rPr>
        <w:t xml:space="preserve"> and expressions to avoid some fiddly construction of HTML element names in views.</w:t>
      </w:r>
    </w:p>
    <w:p w:rsidR="0097420E" w:rsidRDefault="0097420E">
      <w:pPr>
        <w:rPr>
          <w:rFonts w:eastAsia="Times New Roman" w:cs="Times New Roman"/>
          <w:color w:val="333333"/>
          <w:sz w:val="18"/>
          <w:szCs w:val="18"/>
          <w:lang/>
        </w:rPr>
      </w:pPr>
      <w:r>
        <w:rPr>
          <w:color w:val="333333"/>
          <w:sz w:val="18"/>
          <w:szCs w:val="18"/>
          <w:lang/>
        </w:rPr>
        <w:br w:type="page"/>
      </w:r>
    </w:p>
    <w:p w:rsidR="0097420E" w:rsidRDefault="0097420E" w:rsidP="0097420E">
      <w:pPr>
        <w:pStyle w:val="Heading3"/>
        <w:spacing w:before="0" w:after="0" w:afterAutospacing="0"/>
        <w:rPr>
          <w:b/>
          <w:bCs/>
          <w:color w:val="333333"/>
          <w:sz w:val="38"/>
          <w:szCs w:val="38"/>
          <w:lang/>
        </w:rPr>
      </w:pPr>
      <w:hyperlink r:id="rId18" w:history="1">
        <w:r>
          <w:rPr>
            <w:b/>
            <w:bCs/>
            <w:color w:val="6699CC"/>
            <w:sz w:val="38"/>
            <w:szCs w:val="38"/>
            <w:lang/>
          </w:rPr>
          <w:t xml:space="preserve">Editing a Variable Length List </w:t>
        </w:r>
        <w:proofErr w:type="gramStart"/>
        <w:r>
          <w:rPr>
            <w:b/>
            <w:bCs/>
            <w:color w:val="6699CC"/>
            <w:sz w:val="38"/>
            <w:szCs w:val="38"/>
            <w:lang/>
          </w:rPr>
          <w:t>Of</w:t>
        </w:r>
        <w:proofErr w:type="gramEnd"/>
        <w:r>
          <w:rPr>
            <w:b/>
            <w:bCs/>
            <w:color w:val="6699CC"/>
            <w:sz w:val="38"/>
            <w:szCs w:val="38"/>
            <w:lang/>
          </w:rPr>
          <w:t xml:space="preserve"> Items With </w:t>
        </w:r>
        <w:proofErr w:type="spellStart"/>
        <w:r>
          <w:rPr>
            <w:b/>
            <w:bCs/>
            <w:color w:val="6699CC"/>
            <w:sz w:val="38"/>
            <w:szCs w:val="38"/>
            <w:lang/>
          </w:rPr>
          <w:t>MvcContrib.FluentHtml</w:t>
        </w:r>
        <w:proofErr w:type="spellEnd"/>
        <w:r>
          <w:rPr>
            <w:b/>
            <w:bCs/>
            <w:color w:val="6699CC"/>
            <w:sz w:val="38"/>
            <w:szCs w:val="38"/>
            <w:lang/>
          </w:rPr>
          <w:t xml:space="preserve"> - Take 2</w:t>
        </w:r>
      </w:hyperlink>
    </w:p>
    <w:p w:rsidR="0097420E" w:rsidRDefault="0097420E" w:rsidP="0097420E">
      <w:pPr>
        <w:rPr>
          <w:color w:val="CCCCCC"/>
          <w:sz w:val="18"/>
          <w:szCs w:val="18"/>
          <w:lang/>
        </w:rPr>
      </w:pPr>
      <w:r>
        <w:rPr>
          <w:color w:val="CCCCCC"/>
          <w:sz w:val="18"/>
          <w:szCs w:val="18"/>
          <w:lang/>
        </w:rPr>
        <w:t xml:space="preserve">Filed under: </w:t>
      </w:r>
      <w:hyperlink r:id="rId19" w:tooltip="View all posts in MS MVC" w:history="1">
        <w:r>
          <w:rPr>
            <w:color w:val="CCCCCC"/>
            <w:sz w:val="18"/>
            <w:szCs w:val="18"/>
            <w:lang/>
          </w:rPr>
          <w:t>MS MVC</w:t>
        </w:r>
      </w:hyperlink>
      <w:r>
        <w:rPr>
          <w:color w:val="CCCCCC"/>
          <w:sz w:val="18"/>
          <w:szCs w:val="18"/>
          <w:lang/>
        </w:rPr>
        <w:t xml:space="preserve">, </w:t>
      </w:r>
      <w:hyperlink r:id="rId20" w:tooltip="View all posts in Uncategorized" w:history="1">
        <w:r>
          <w:rPr>
            <w:color w:val="CCCCCC"/>
            <w:sz w:val="18"/>
            <w:szCs w:val="18"/>
            <w:lang/>
          </w:rPr>
          <w:t>Uncategorized</w:t>
        </w:r>
      </w:hyperlink>
      <w:r>
        <w:rPr>
          <w:color w:val="CCCCCC"/>
          <w:sz w:val="18"/>
          <w:szCs w:val="18"/>
          <w:lang/>
        </w:rPr>
        <w:t xml:space="preserve"> — Tim Scott @ 11:48 pm </w:t>
      </w:r>
    </w:p>
    <w:p w:rsidR="0097420E" w:rsidRDefault="0097420E" w:rsidP="0097420E">
      <w:pPr>
        <w:pStyle w:val="NormalWeb"/>
        <w:rPr>
          <w:color w:val="333333"/>
          <w:sz w:val="18"/>
          <w:szCs w:val="18"/>
          <w:lang/>
        </w:rPr>
      </w:pPr>
      <w:r>
        <w:rPr>
          <w:color w:val="333333"/>
          <w:sz w:val="18"/>
          <w:szCs w:val="18"/>
          <w:lang/>
        </w:rPr>
        <w:t xml:space="preserve">In a </w:t>
      </w:r>
      <w:hyperlink r:id="rId21" w:history="1">
        <w:r>
          <w:rPr>
            <w:rStyle w:val="Hyperlink"/>
            <w:sz w:val="18"/>
            <w:szCs w:val="18"/>
            <w:lang/>
          </w:rPr>
          <w:t>previous post</w:t>
        </w:r>
      </w:hyperlink>
      <w:r>
        <w:rPr>
          <w:color w:val="333333"/>
          <w:sz w:val="18"/>
          <w:szCs w:val="18"/>
          <w:lang/>
        </w:rPr>
        <w:t xml:space="preserve">, I showed how to edit a variable length list using </w:t>
      </w:r>
      <w:proofErr w:type="spellStart"/>
      <w:r>
        <w:rPr>
          <w:color w:val="333333"/>
          <w:sz w:val="18"/>
          <w:szCs w:val="18"/>
          <w:lang/>
        </w:rPr>
        <w:t>MvcContrib.FluentHtml</w:t>
      </w:r>
      <w:proofErr w:type="spellEnd"/>
      <w:r>
        <w:rPr>
          <w:color w:val="333333"/>
          <w:sz w:val="18"/>
          <w:szCs w:val="18"/>
          <w:lang/>
        </w:rPr>
        <w:t xml:space="preserve">.  The post was inspired by a </w:t>
      </w:r>
      <w:hyperlink r:id="rId22" w:history="1">
        <w:r>
          <w:rPr>
            <w:rStyle w:val="Hyperlink"/>
            <w:sz w:val="18"/>
            <w:szCs w:val="18"/>
            <w:lang/>
          </w:rPr>
          <w:t>post on the same topic by Steve Sanderson</w:t>
        </w:r>
      </w:hyperlink>
      <w:r>
        <w:rPr>
          <w:color w:val="333333"/>
          <w:sz w:val="18"/>
          <w:szCs w:val="18"/>
          <w:lang/>
        </w:rPr>
        <w:t xml:space="preserve">.  Steve commented on my post pointing out some limitations.  To address these limitations required some enhancements to </w:t>
      </w:r>
      <w:proofErr w:type="spellStart"/>
      <w:r>
        <w:rPr>
          <w:color w:val="333333"/>
          <w:sz w:val="18"/>
          <w:szCs w:val="18"/>
          <w:lang/>
        </w:rPr>
        <w:t>MvcContrib.FluentHtml</w:t>
      </w:r>
      <w:proofErr w:type="spellEnd"/>
      <w:r>
        <w:rPr>
          <w:color w:val="333333"/>
          <w:sz w:val="18"/>
          <w:szCs w:val="18"/>
          <w:lang/>
        </w:rPr>
        <w:t xml:space="preserve"> and some changes to my example.  So here we go with take 2.</w:t>
      </w:r>
    </w:p>
    <w:p w:rsidR="0097420E" w:rsidRDefault="0097420E" w:rsidP="0097420E">
      <w:pPr>
        <w:pStyle w:val="Heading1"/>
        <w:rPr>
          <w:color w:val="333333"/>
          <w:sz w:val="29"/>
          <w:szCs w:val="29"/>
          <w:lang/>
        </w:rPr>
      </w:pPr>
      <w:proofErr w:type="spellStart"/>
      <w:r>
        <w:rPr>
          <w:color w:val="333333"/>
          <w:sz w:val="29"/>
          <w:szCs w:val="29"/>
          <w:lang/>
        </w:rPr>
        <w:t>MvcContrib.FluentHtml</w:t>
      </w:r>
      <w:proofErr w:type="spellEnd"/>
      <w:r>
        <w:rPr>
          <w:color w:val="333333"/>
          <w:sz w:val="29"/>
          <w:szCs w:val="29"/>
          <w:lang/>
        </w:rPr>
        <w:t xml:space="preserve"> Enhancements</w:t>
      </w:r>
    </w:p>
    <w:p w:rsidR="0097420E" w:rsidRDefault="0097420E" w:rsidP="0097420E">
      <w:pPr>
        <w:pStyle w:val="NormalWeb"/>
        <w:rPr>
          <w:color w:val="333333"/>
          <w:sz w:val="18"/>
          <w:szCs w:val="18"/>
          <w:lang/>
        </w:rPr>
      </w:pPr>
      <w:r>
        <w:rPr>
          <w:color w:val="333333"/>
          <w:sz w:val="18"/>
          <w:szCs w:val="18"/>
          <w:lang/>
        </w:rPr>
        <w:t xml:space="preserve">The limitations were mostly related to handling validation.  To support validation using Model State we have added to </w:t>
      </w:r>
      <w:proofErr w:type="spellStart"/>
      <w:r>
        <w:rPr>
          <w:color w:val="333333"/>
          <w:sz w:val="18"/>
          <w:szCs w:val="18"/>
          <w:lang/>
        </w:rPr>
        <w:t>MvcContrib.FluentHtml</w:t>
      </w:r>
      <w:proofErr w:type="spellEnd"/>
      <w:r>
        <w:rPr>
          <w:color w:val="333333"/>
          <w:sz w:val="18"/>
          <w:szCs w:val="18"/>
          <w:lang/>
        </w:rPr>
        <w:t>:</w:t>
      </w:r>
    </w:p>
    <w:p w:rsidR="0097420E" w:rsidRDefault="0097420E" w:rsidP="0097420E">
      <w:pPr>
        <w:numPr>
          <w:ilvl w:val="0"/>
          <w:numId w:val="2"/>
        </w:numPr>
        <w:spacing w:before="100" w:beforeAutospacing="1" w:after="100" w:afterAutospacing="1" w:line="312" w:lineRule="atLeast"/>
        <w:rPr>
          <w:color w:val="333333"/>
          <w:sz w:val="18"/>
          <w:szCs w:val="18"/>
          <w:lang/>
        </w:rPr>
      </w:pPr>
      <w:r>
        <w:rPr>
          <w:color w:val="333333"/>
          <w:sz w:val="18"/>
          <w:szCs w:val="18"/>
          <w:lang/>
        </w:rPr>
        <w:t xml:space="preserve">Html Prefix Support </w:t>
      </w:r>
    </w:p>
    <w:p w:rsidR="0097420E" w:rsidRDefault="0097420E" w:rsidP="0097420E">
      <w:pPr>
        <w:numPr>
          <w:ilvl w:val="0"/>
          <w:numId w:val="2"/>
        </w:numPr>
        <w:spacing w:before="100" w:beforeAutospacing="1" w:after="100" w:afterAutospacing="1" w:line="312" w:lineRule="atLeast"/>
        <w:rPr>
          <w:color w:val="333333"/>
          <w:sz w:val="18"/>
          <w:szCs w:val="18"/>
          <w:lang/>
        </w:rPr>
      </w:pPr>
      <w:r>
        <w:rPr>
          <w:color w:val="333333"/>
          <w:sz w:val="18"/>
          <w:szCs w:val="18"/>
          <w:lang/>
        </w:rPr>
        <w:t xml:space="preserve">A Validation Helper </w:t>
      </w:r>
    </w:p>
    <w:p w:rsidR="0097420E" w:rsidRDefault="0097420E" w:rsidP="0097420E">
      <w:pPr>
        <w:numPr>
          <w:ilvl w:val="0"/>
          <w:numId w:val="2"/>
        </w:numPr>
        <w:spacing w:before="100" w:beforeAutospacing="1" w:after="100" w:afterAutospacing="1" w:line="312" w:lineRule="atLeast"/>
        <w:rPr>
          <w:color w:val="333333"/>
          <w:sz w:val="18"/>
          <w:szCs w:val="18"/>
          <w:lang/>
        </w:rPr>
      </w:pPr>
      <w:r>
        <w:rPr>
          <w:color w:val="333333"/>
          <w:sz w:val="18"/>
          <w:szCs w:val="18"/>
          <w:lang/>
        </w:rPr>
        <w:t xml:space="preserve">List Indexing Support </w:t>
      </w:r>
    </w:p>
    <w:p w:rsidR="0097420E" w:rsidRDefault="0097420E" w:rsidP="0097420E">
      <w:pPr>
        <w:pStyle w:val="Heading2"/>
        <w:rPr>
          <w:rFonts w:ascii="Tahoma" w:hAnsi="Tahoma"/>
          <w:color w:val="333333"/>
          <w:sz w:val="23"/>
          <w:szCs w:val="23"/>
          <w:lang/>
        </w:rPr>
      </w:pPr>
      <w:r>
        <w:rPr>
          <w:color w:val="333333"/>
          <w:sz w:val="23"/>
          <w:szCs w:val="23"/>
          <w:lang/>
        </w:rPr>
        <w:t>Html Prefix Support</w:t>
      </w:r>
    </w:p>
    <w:p w:rsidR="0097420E" w:rsidRDefault="0097420E" w:rsidP="0097420E">
      <w:pPr>
        <w:pStyle w:val="NormalWeb"/>
        <w:rPr>
          <w:color w:val="333333"/>
          <w:sz w:val="18"/>
          <w:szCs w:val="18"/>
          <w:lang/>
        </w:rPr>
      </w:pPr>
      <w:r>
        <w:rPr>
          <w:color w:val="333333"/>
          <w:sz w:val="18"/>
          <w:szCs w:val="18"/>
          <w:lang/>
        </w:rPr>
        <w:t xml:space="preserve">HTML elements generated for strongly typed views have no prefix by default.  So elements for </w:t>
      </w:r>
      <w:proofErr w:type="spellStart"/>
      <w:r>
        <w:rPr>
          <w:color w:val="333333"/>
          <w:sz w:val="18"/>
          <w:szCs w:val="18"/>
          <w:lang/>
        </w:rPr>
        <w:t>ModelViewPage</w:t>
      </w:r>
      <w:proofErr w:type="spellEnd"/>
      <w:r>
        <w:rPr>
          <w:color w:val="333333"/>
          <w:sz w:val="18"/>
          <w:szCs w:val="18"/>
          <w:lang/>
        </w:rPr>
        <w:t>&lt;Person&gt; might look something like this:</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kwrd2"/>
          <w:rFonts w:ascii="Consolas" w:hAnsi="Consolas" w:cs="Courier New"/>
          <w:lang/>
        </w:rPr>
        <w:t>&lt;</w:t>
      </w:r>
      <w:r>
        <w:rPr>
          <w:rStyle w:val="html2"/>
          <w:rFonts w:ascii="Consolas" w:hAnsi="Consolas" w:cs="Courier New"/>
          <w:lang/>
        </w:rPr>
        <w:t>input</w:t>
      </w:r>
      <w:r>
        <w:rPr>
          <w:rFonts w:ascii="Consolas" w:hAnsi="Consolas" w:cs="Courier New"/>
          <w:color w:val="000000"/>
          <w:lang/>
        </w:rPr>
        <w:t xml:space="preserve"> </w:t>
      </w:r>
      <w:r>
        <w:rPr>
          <w:rStyle w:val="attr2"/>
          <w:rFonts w:ascii="Consolas" w:hAnsi="Consolas" w:cs="Courier New"/>
          <w:lang/>
        </w:rPr>
        <w:t>name</w:t>
      </w:r>
      <w:r>
        <w:rPr>
          <w:rStyle w:val="kwrd2"/>
          <w:rFonts w:ascii="Consolas" w:hAnsi="Consolas" w:cs="Courier New"/>
          <w:lang/>
        </w:rPr>
        <w:t>="</w:t>
      </w:r>
      <w:proofErr w:type="spellStart"/>
      <w:r>
        <w:rPr>
          <w:rStyle w:val="kwrd2"/>
          <w:rFonts w:ascii="Consolas" w:hAnsi="Consolas" w:cs="Courier New"/>
          <w:lang/>
        </w:rPr>
        <w:t>FirstName</w:t>
      </w:r>
      <w:proofErr w:type="spellEnd"/>
      <w:r>
        <w:rPr>
          <w:rStyle w:val="kwrd2"/>
          <w:rFonts w:ascii="Consolas" w:hAnsi="Consolas" w:cs="Courier New"/>
          <w:lang/>
        </w:rPr>
        <w:t>"</w:t>
      </w:r>
      <w:r>
        <w:rPr>
          <w:rFonts w:ascii="Consolas" w:hAnsi="Consolas" w:cs="Courier New"/>
          <w:color w:val="000000"/>
          <w:lang/>
        </w:rPr>
        <w:t xml:space="preserve"> </w:t>
      </w:r>
      <w:r>
        <w:rPr>
          <w:rStyle w:val="attr2"/>
          <w:rFonts w:ascii="Consolas" w:hAnsi="Consolas" w:cs="Courier New"/>
          <w:lang/>
        </w:rPr>
        <w:t>id</w:t>
      </w:r>
      <w:r>
        <w:rPr>
          <w:rStyle w:val="kwrd2"/>
          <w:rFonts w:ascii="Consolas" w:hAnsi="Consolas" w:cs="Courier New"/>
          <w:lang/>
        </w:rPr>
        <w:t>="</w:t>
      </w:r>
      <w:proofErr w:type="spellStart"/>
      <w:r>
        <w:rPr>
          <w:rStyle w:val="kwrd2"/>
          <w:rFonts w:ascii="Consolas" w:hAnsi="Consolas" w:cs="Courier New"/>
          <w:lang/>
        </w:rPr>
        <w:t>FirstName</w:t>
      </w:r>
      <w:proofErr w:type="spellEnd"/>
      <w:r>
        <w:rPr>
          <w:rStyle w:val="kwrd2"/>
          <w:rFonts w:ascii="Consolas" w:hAnsi="Consolas" w:cs="Courier New"/>
          <w:lang/>
        </w:rPr>
        <w:t>"</w:t>
      </w:r>
      <w:r>
        <w:rPr>
          <w:rFonts w:ascii="Consolas" w:hAnsi="Consolas" w:cs="Courier New"/>
          <w:color w:val="000000"/>
          <w:lang/>
        </w:rPr>
        <w:t xml:space="preserve"> </w:t>
      </w:r>
      <w:r>
        <w:rPr>
          <w:rStyle w:val="attr2"/>
          <w:rFonts w:ascii="Consolas" w:hAnsi="Consolas" w:cs="Courier New"/>
          <w:lang/>
        </w:rPr>
        <w:t>value</w:t>
      </w:r>
      <w:r>
        <w:rPr>
          <w:rStyle w:val="kwrd2"/>
          <w:rFonts w:ascii="Consolas" w:hAnsi="Consolas" w:cs="Courier New"/>
          <w:lang/>
        </w:rPr>
        <w:t>="Jim"</w:t>
      </w:r>
      <w:r>
        <w:rPr>
          <w:rFonts w:ascii="Consolas" w:hAnsi="Consolas" w:cs="Courier New"/>
          <w:color w:val="000000"/>
          <w:lang/>
        </w:rPr>
        <w:t xml:space="preserve"> </w:t>
      </w:r>
      <w:r>
        <w:rPr>
          <w:rStyle w:val="attr2"/>
          <w:rFonts w:ascii="Consolas" w:hAnsi="Consolas" w:cs="Courier New"/>
          <w:lang/>
        </w:rPr>
        <w:t>type</w:t>
      </w:r>
      <w:r>
        <w:rPr>
          <w:rStyle w:val="kwrd2"/>
          <w:rFonts w:ascii="Consolas" w:hAnsi="Consolas" w:cs="Courier New"/>
          <w:lang/>
        </w:rPr>
        <w:t>="text"/&gt;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kwrd2"/>
          <w:rFonts w:ascii="Consolas" w:hAnsi="Consolas" w:cs="Courier New"/>
          <w:lang/>
        </w:rPr>
        <w:t>&lt;</w:t>
      </w:r>
      <w:r>
        <w:rPr>
          <w:rStyle w:val="html2"/>
          <w:rFonts w:ascii="Consolas" w:hAnsi="Consolas" w:cs="Courier New"/>
          <w:lang/>
        </w:rPr>
        <w:t>input</w:t>
      </w:r>
      <w:r>
        <w:rPr>
          <w:rFonts w:ascii="Consolas" w:hAnsi="Consolas" w:cs="Courier New"/>
          <w:color w:val="000000"/>
          <w:lang/>
        </w:rPr>
        <w:t xml:space="preserve"> </w:t>
      </w:r>
      <w:r>
        <w:rPr>
          <w:rStyle w:val="attr2"/>
          <w:rFonts w:ascii="Consolas" w:hAnsi="Consolas" w:cs="Courier New"/>
          <w:lang/>
        </w:rPr>
        <w:t>name</w:t>
      </w:r>
      <w:r>
        <w:rPr>
          <w:rStyle w:val="kwrd2"/>
          <w:rFonts w:ascii="Consolas" w:hAnsi="Consolas" w:cs="Courier New"/>
          <w:lang/>
        </w:rPr>
        <w:t>="</w:t>
      </w:r>
      <w:proofErr w:type="spellStart"/>
      <w:r>
        <w:rPr>
          <w:rStyle w:val="kwrd2"/>
          <w:rFonts w:ascii="Consolas" w:hAnsi="Consolas" w:cs="Courier New"/>
          <w:lang/>
        </w:rPr>
        <w:t>LastName</w:t>
      </w:r>
      <w:proofErr w:type="spellEnd"/>
      <w:r>
        <w:rPr>
          <w:rStyle w:val="kwrd2"/>
          <w:rFonts w:ascii="Consolas" w:hAnsi="Consolas" w:cs="Courier New"/>
          <w:lang/>
        </w:rPr>
        <w:t>"</w:t>
      </w:r>
      <w:r>
        <w:rPr>
          <w:rFonts w:ascii="Consolas" w:hAnsi="Consolas" w:cs="Courier New"/>
          <w:color w:val="000000"/>
          <w:lang/>
        </w:rPr>
        <w:t xml:space="preserve"> </w:t>
      </w:r>
      <w:r>
        <w:rPr>
          <w:rStyle w:val="attr2"/>
          <w:rFonts w:ascii="Consolas" w:hAnsi="Consolas" w:cs="Courier New"/>
          <w:lang/>
        </w:rPr>
        <w:t>id</w:t>
      </w:r>
      <w:r>
        <w:rPr>
          <w:rStyle w:val="kwrd2"/>
          <w:rFonts w:ascii="Consolas" w:hAnsi="Consolas" w:cs="Courier New"/>
          <w:lang/>
        </w:rPr>
        <w:t>="</w:t>
      </w:r>
      <w:proofErr w:type="spellStart"/>
      <w:r>
        <w:rPr>
          <w:rStyle w:val="kwrd2"/>
          <w:rFonts w:ascii="Consolas" w:hAnsi="Consolas" w:cs="Courier New"/>
          <w:lang/>
        </w:rPr>
        <w:t>LastName</w:t>
      </w:r>
      <w:proofErr w:type="spellEnd"/>
      <w:r>
        <w:rPr>
          <w:rStyle w:val="kwrd2"/>
          <w:rFonts w:ascii="Consolas" w:hAnsi="Consolas" w:cs="Courier New"/>
          <w:lang/>
        </w:rPr>
        <w:t>"</w:t>
      </w:r>
      <w:r>
        <w:rPr>
          <w:rFonts w:ascii="Consolas" w:hAnsi="Consolas" w:cs="Courier New"/>
          <w:color w:val="000000"/>
          <w:lang/>
        </w:rPr>
        <w:t xml:space="preserve"> </w:t>
      </w:r>
      <w:r>
        <w:rPr>
          <w:rStyle w:val="attr2"/>
          <w:rFonts w:ascii="Consolas" w:hAnsi="Consolas" w:cs="Courier New"/>
          <w:lang/>
        </w:rPr>
        <w:t>value</w:t>
      </w:r>
      <w:r>
        <w:rPr>
          <w:rStyle w:val="kwrd2"/>
          <w:rFonts w:ascii="Consolas" w:hAnsi="Consolas" w:cs="Courier New"/>
          <w:lang/>
        </w:rPr>
        <w:t>="Smith"</w:t>
      </w:r>
      <w:r>
        <w:rPr>
          <w:rFonts w:ascii="Consolas" w:hAnsi="Consolas" w:cs="Courier New"/>
          <w:color w:val="000000"/>
          <w:lang/>
        </w:rPr>
        <w:t xml:space="preserve"> </w:t>
      </w:r>
      <w:r>
        <w:rPr>
          <w:rStyle w:val="attr2"/>
          <w:rFonts w:ascii="Consolas" w:hAnsi="Consolas" w:cs="Courier New"/>
          <w:lang/>
        </w:rPr>
        <w:t>type</w:t>
      </w:r>
      <w:r>
        <w:rPr>
          <w:rStyle w:val="kwrd2"/>
          <w:rFonts w:ascii="Consolas" w:hAnsi="Consolas" w:cs="Courier New"/>
          <w:lang/>
        </w:rPr>
        <w:t>="text"/&gt;</w:t>
      </w:r>
    </w:p>
    <w:p w:rsidR="0097420E" w:rsidRDefault="0097420E" w:rsidP="0097420E">
      <w:pPr>
        <w:pStyle w:val="NormalWeb"/>
        <w:rPr>
          <w:color w:val="333333"/>
          <w:sz w:val="18"/>
          <w:szCs w:val="18"/>
          <w:lang/>
        </w:rPr>
      </w:pPr>
      <w:r>
        <w:rPr>
          <w:color w:val="333333"/>
          <w:sz w:val="18"/>
          <w:szCs w:val="18"/>
          <w:lang/>
        </w:rPr>
        <w:t xml:space="preserve">The problem is, neither </w:t>
      </w:r>
      <w:proofErr w:type="spellStart"/>
      <w:r>
        <w:rPr>
          <w:color w:val="333333"/>
          <w:sz w:val="18"/>
          <w:szCs w:val="18"/>
          <w:lang/>
        </w:rPr>
        <w:t>MvcContrib’s</w:t>
      </w:r>
      <w:proofErr w:type="spellEnd"/>
      <w:r>
        <w:rPr>
          <w:color w:val="333333"/>
          <w:sz w:val="18"/>
          <w:szCs w:val="18"/>
          <w:lang/>
        </w:rPr>
        <w:t xml:space="preserve"> </w:t>
      </w:r>
      <w:proofErr w:type="spellStart"/>
      <w:r>
        <w:rPr>
          <w:color w:val="333333"/>
          <w:sz w:val="18"/>
          <w:szCs w:val="18"/>
          <w:lang/>
        </w:rPr>
        <w:t>NameValueSerializer</w:t>
      </w:r>
      <w:proofErr w:type="spellEnd"/>
      <w:r>
        <w:rPr>
          <w:color w:val="333333"/>
          <w:sz w:val="18"/>
          <w:szCs w:val="18"/>
          <w:lang/>
        </w:rPr>
        <w:t xml:space="preserve"> nor MS MVC’s default model binder fully handle this scenario.   While </w:t>
      </w:r>
      <w:proofErr w:type="spellStart"/>
      <w:r>
        <w:rPr>
          <w:color w:val="333333"/>
          <w:sz w:val="18"/>
          <w:szCs w:val="18"/>
          <w:lang/>
        </w:rPr>
        <w:t>NameValueDeserializer</w:t>
      </w:r>
      <w:proofErr w:type="spellEnd"/>
      <w:r>
        <w:rPr>
          <w:color w:val="333333"/>
          <w:sz w:val="18"/>
          <w:szCs w:val="18"/>
          <w:lang/>
        </w:rPr>
        <w:t xml:space="preserve"> does the binding just fine, it does not place bind errors into </w:t>
      </w:r>
      <w:proofErr w:type="spellStart"/>
      <w:r>
        <w:rPr>
          <w:color w:val="333333"/>
          <w:sz w:val="18"/>
          <w:szCs w:val="18"/>
          <w:lang/>
        </w:rPr>
        <w:t>ModelState</w:t>
      </w:r>
      <w:proofErr w:type="spellEnd"/>
      <w:r>
        <w:rPr>
          <w:color w:val="333333"/>
          <w:sz w:val="18"/>
          <w:szCs w:val="18"/>
          <w:lang/>
        </w:rPr>
        <w:t xml:space="preserve">.  The default model binder does not handle quite handle the binding — it does not </w:t>
      </w:r>
      <w:proofErr w:type="spellStart"/>
      <w:r>
        <w:rPr>
          <w:color w:val="333333"/>
          <w:sz w:val="18"/>
          <w:szCs w:val="18"/>
          <w:lang/>
        </w:rPr>
        <w:t>deserialize</w:t>
      </w:r>
      <w:proofErr w:type="spellEnd"/>
      <w:r>
        <w:rPr>
          <w:color w:val="333333"/>
          <w:sz w:val="18"/>
          <w:szCs w:val="18"/>
          <w:lang/>
        </w:rPr>
        <w:t xml:space="preserve"> enumerable properties when no prefix is used.</w:t>
      </w:r>
    </w:p>
    <w:p w:rsidR="0097420E" w:rsidRDefault="0097420E" w:rsidP="0097420E">
      <w:pPr>
        <w:pStyle w:val="NormalWeb"/>
        <w:rPr>
          <w:color w:val="333333"/>
          <w:sz w:val="18"/>
          <w:szCs w:val="18"/>
          <w:lang/>
        </w:rPr>
      </w:pPr>
      <w:r>
        <w:rPr>
          <w:color w:val="333333"/>
          <w:sz w:val="18"/>
          <w:szCs w:val="18"/>
          <w:lang/>
        </w:rPr>
        <w:t xml:space="preserve">To bind everything correctly </w:t>
      </w:r>
      <w:r>
        <w:rPr>
          <w:rStyle w:val="Emphasis"/>
          <w:color w:val="333333"/>
          <w:sz w:val="18"/>
          <w:szCs w:val="18"/>
          <w:lang/>
        </w:rPr>
        <w:t xml:space="preserve">and </w:t>
      </w:r>
      <w:r>
        <w:rPr>
          <w:color w:val="333333"/>
          <w:sz w:val="18"/>
          <w:szCs w:val="18"/>
          <w:lang/>
        </w:rPr>
        <w:t xml:space="preserve">get any errors into </w:t>
      </w:r>
      <w:proofErr w:type="spellStart"/>
      <w:r>
        <w:rPr>
          <w:color w:val="333333"/>
          <w:sz w:val="18"/>
          <w:szCs w:val="18"/>
          <w:lang/>
        </w:rPr>
        <w:t>ModelState</w:t>
      </w:r>
      <w:proofErr w:type="spellEnd"/>
      <w:r>
        <w:rPr>
          <w:color w:val="333333"/>
          <w:sz w:val="18"/>
          <w:szCs w:val="18"/>
          <w:lang/>
        </w:rPr>
        <w:t xml:space="preserve"> we need a prefix.  One way to handle this is to wrap our primary model in a view model. This is a valid pattern. It’s even a standard for some applications. However, we don’t want to </w:t>
      </w:r>
      <w:r>
        <w:rPr>
          <w:rStyle w:val="Emphasis"/>
          <w:color w:val="333333"/>
          <w:sz w:val="18"/>
          <w:szCs w:val="18"/>
          <w:lang/>
        </w:rPr>
        <w:t>have to</w:t>
      </w:r>
      <w:r>
        <w:rPr>
          <w:color w:val="333333"/>
          <w:sz w:val="18"/>
          <w:szCs w:val="18"/>
          <w:lang/>
        </w:rPr>
        <w:t xml:space="preserve"> do this just to get a prefix. So we provide a way to specify a prefix for a strongly typed view.</w:t>
      </w:r>
    </w:p>
    <w:p w:rsidR="0097420E" w:rsidRDefault="0097420E" w:rsidP="0097420E">
      <w:pPr>
        <w:pStyle w:val="NormalWeb"/>
        <w:rPr>
          <w:color w:val="333333"/>
          <w:sz w:val="18"/>
          <w:szCs w:val="18"/>
          <w:lang/>
        </w:rPr>
      </w:pPr>
      <w:r>
        <w:rPr>
          <w:color w:val="333333"/>
          <w:sz w:val="18"/>
          <w:szCs w:val="18"/>
          <w:lang/>
        </w:rPr>
        <w:t>Either in the code-behind:</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proofErr w:type="gramStart"/>
      <w:r>
        <w:rPr>
          <w:rStyle w:val="kwrd2"/>
          <w:rFonts w:ascii="Consolas" w:hAnsi="Consolas" w:cs="Courier New"/>
          <w:lang/>
        </w:rPr>
        <w:t>public</w:t>
      </w:r>
      <w:proofErr w:type="gramEnd"/>
      <w:r>
        <w:rPr>
          <w:rFonts w:ascii="Consolas" w:hAnsi="Consolas" w:cs="Courier New"/>
          <w:color w:val="000000"/>
          <w:lang/>
        </w:rPr>
        <w:t xml:space="preserve"> </w:t>
      </w:r>
      <w:r>
        <w:rPr>
          <w:rStyle w:val="kwrd2"/>
          <w:rFonts w:ascii="Consolas" w:hAnsi="Consolas" w:cs="Courier New"/>
          <w:lang/>
        </w:rPr>
        <w:t>class</w:t>
      </w:r>
      <w:r>
        <w:rPr>
          <w:rFonts w:ascii="Consolas" w:hAnsi="Consolas" w:cs="Courier New"/>
          <w:color w:val="000000"/>
          <w:lang/>
        </w:rPr>
        <w:t xml:space="preserve"> Index : </w:t>
      </w:r>
      <w:proofErr w:type="spellStart"/>
      <w:r>
        <w:rPr>
          <w:rFonts w:ascii="Consolas" w:hAnsi="Consolas" w:cs="Courier New"/>
          <w:color w:val="000000"/>
          <w:lang/>
        </w:rPr>
        <w:t>ModelViewPage</w:t>
      </w:r>
      <w:proofErr w:type="spellEnd"/>
      <w:r>
        <w:rPr>
          <w:rFonts w:ascii="Consolas" w:hAnsi="Consolas" w:cs="Courier New"/>
          <w:color w:val="000000"/>
          <w:lang/>
        </w:rPr>
        <w:t>&lt;</w:t>
      </w:r>
      <w:proofErr w:type="spellStart"/>
      <w:r>
        <w:rPr>
          <w:rFonts w:ascii="Consolas" w:hAnsi="Consolas" w:cs="Courier New"/>
          <w:color w:val="000000"/>
          <w:lang/>
        </w:rPr>
        <w:t>IList</w:t>
      </w:r>
      <w:proofErr w:type="spellEnd"/>
      <w:r>
        <w:rPr>
          <w:rFonts w:ascii="Consolas" w:hAnsi="Consolas" w:cs="Courier New"/>
          <w:color w:val="000000"/>
          <w:lang/>
        </w:rPr>
        <w:t>&lt;Gift&gt;&gt;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gramStart"/>
      <w:r>
        <w:rPr>
          <w:rStyle w:val="kwrd2"/>
          <w:rFonts w:ascii="Consolas" w:hAnsi="Consolas" w:cs="Courier New"/>
          <w:lang/>
        </w:rPr>
        <w:t>public</w:t>
      </w:r>
      <w:proofErr w:type="gramEnd"/>
      <w:r>
        <w:rPr>
          <w:rFonts w:ascii="Consolas" w:hAnsi="Consolas" w:cs="Courier New"/>
          <w:color w:val="000000"/>
          <w:lang/>
        </w:rPr>
        <w:t xml:space="preserve"> Index() : </w:t>
      </w:r>
      <w:r>
        <w:rPr>
          <w:rStyle w:val="kwrd2"/>
          <w:rFonts w:ascii="Consolas" w:hAnsi="Consolas" w:cs="Courier New"/>
          <w:lang/>
        </w:rPr>
        <w:t>base</w:t>
      </w:r>
      <w:r>
        <w:rPr>
          <w:rFonts w:ascii="Consolas" w:hAnsi="Consolas" w:cs="Courier New"/>
          <w:color w:val="000000"/>
          <w:lang/>
        </w:rPr>
        <w:t>(</w:t>
      </w:r>
      <w:r>
        <w:rPr>
          <w:rStyle w:val="str2"/>
          <w:rFonts w:ascii="Consolas" w:hAnsi="Consolas" w:cs="Courier New"/>
          <w:lang/>
        </w:rPr>
        <w:t>"person"</w:t>
      </w:r>
      <w:r>
        <w:rPr>
          <w:rFonts w:ascii="Consolas" w:hAnsi="Consolas" w:cs="Courier New"/>
          <w:color w:val="000000"/>
          <w:lang/>
        </w:rPr>
        <w:t>) { }</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w:t>
      </w:r>
    </w:p>
    <w:p w:rsidR="0097420E" w:rsidRDefault="0097420E" w:rsidP="0097420E">
      <w:pPr>
        <w:pStyle w:val="NormalWeb"/>
        <w:rPr>
          <w:color w:val="333333"/>
          <w:sz w:val="18"/>
          <w:szCs w:val="18"/>
          <w:lang/>
        </w:rPr>
      </w:pPr>
      <w:r>
        <w:rPr>
          <w:color w:val="333333"/>
          <w:sz w:val="18"/>
          <w:szCs w:val="18"/>
          <w:lang/>
        </w:rPr>
        <w:t>Or in the view:</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&lt;%</w:t>
      </w:r>
      <w:proofErr w:type="spellStart"/>
      <w:r>
        <w:rPr>
          <w:rStyle w:val="kwrd2"/>
          <w:rFonts w:ascii="Consolas" w:hAnsi="Consolas" w:cs="Courier New"/>
          <w:lang/>
        </w:rPr>
        <w:t>this</w:t>
      </w:r>
      <w:r>
        <w:rPr>
          <w:rFonts w:ascii="Consolas" w:hAnsi="Consolas" w:cs="Courier New"/>
          <w:color w:val="000000"/>
          <w:lang/>
        </w:rPr>
        <w:t>.HtmlNamePrefix</w:t>
      </w:r>
      <w:proofErr w:type="spellEnd"/>
      <w:r>
        <w:rPr>
          <w:rFonts w:ascii="Consolas" w:hAnsi="Consolas" w:cs="Courier New"/>
          <w:color w:val="000000"/>
          <w:lang/>
        </w:rPr>
        <w:t xml:space="preserve"> = </w:t>
      </w:r>
      <w:r>
        <w:rPr>
          <w:rStyle w:val="str2"/>
          <w:rFonts w:ascii="Consolas" w:hAnsi="Consolas" w:cs="Courier New"/>
          <w:lang/>
        </w:rPr>
        <w:t>"person"</w:t>
      </w:r>
      <w:r>
        <w:rPr>
          <w:rFonts w:ascii="Consolas" w:hAnsi="Consolas" w:cs="Courier New"/>
          <w:color w:val="000000"/>
          <w:lang/>
        </w:rPr>
        <w:t>%&gt;</w:t>
      </w:r>
    </w:p>
    <w:p w:rsidR="0097420E" w:rsidRDefault="0097420E" w:rsidP="0097420E">
      <w:pPr>
        <w:pStyle w:val="NormalWeb"/>
        <w:rPr>
          <w:color w:val="333333"/>
          <w:sz w:val="18"/>
          <w:szCs w:val="18"/>
          <w:lang/>
        </w:rPr>
      </w:pPr>
      <w:r>
        <w:rPr>
          <w:color w:val="333333"/>
          <w:sz w:val="18"/>
          <w:szCs w:val="18"/>
          <w:lang/>
        </w:rPr>
        <w:t>Thus our HTML elements will be prefixed:</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kwrd2"/>
          <w:rFonts w:ascii="Consolas" w:hAnsi="Consolas" w:cs="Courier New"/>
          <w:lang/>
        </w:rPr>
        <w:t>&lt;</w:t>
      </w:r>
      <w:r>
        <w:rPr>
          <w:rStyle w:val="html2"/>
          <w:rFonts w:ascii="Consolas" w:hAnsi="Consolas" w:cs="Courier New"/>
          <w:lang/>
        </w:rPr>
        <w:t>input</w:t>
      </w:r>
      <w:r>
        <w:rPr>
          <w:rFonts w:ascii="Consolas" w:hAnsi="Consolas" w:cs="Courier New"/>
          <w:color w:val="000000"/>
          <w:lang/>
        </w:rPr>
        <w:t xml:space="preserve"> </w:t>
      </w:r>
      <w:r>
        <w:rPr>
          <w:rStyle w:val="attr2"/>
          <w:rFonts w:ascii="Consolas" w:hAnsi="Consolas" w:cs="Courier New"/>
          <w:lang/>
        </w:rPr>
        <w:t>name</w:t>
      </w:r>
      <w:r>
        <w:rPr>
          <w:rStyle w:val="kwrd2"/>
          <w:rFonts w:ascii="Consolas" w:hAnsi="Consolas" w:cs="Courier New"/>
          <w:lang/>
        </w:rPr>
        <w:t>="</w:t>
      </w:r>
      <w:proofErr w:type="spellStart"/>
      <w:r>
        <w:rPr>
          <w:rStyle w:val="kwrd2"/>
          <w:rFonts w:ascii="Consolas" w:hAnsi="Consolas" w:cs="Courier New"/>
          <w:lang/>
        </w:rPr>
        <w:t>person.FirstName</w:t>
      </w:r>
      <w:proofErr w:type="spellEnd"/>
      <w:r>
        <w:rPr>
          <w:rStyle w:val="kwrd2"/>
          <w:rFonts w:ascii="Consolas" w:hAnsi="Consolas" w:cs="Courier New"/>
          <w:lang/>
        </w:rPr>
        <w:t>"</w:t>
      </w:r>
      <w:r>
        <w:rPr>
          <w:rFonts w:ascii="Consolas" w:hAnsi="Consolas" w:cs="Courier New"/>
          <w:color w:val="000000"/>
          <w:lang/>
        </w:rPr>
        <w:t xml:space="preserve"> </w:t>
      </w:r>
      <w:r>
        <w:rPr>
          <w:rStyle w:val="attr2"/>
          <w:rFonts w:ascii="Consolas" w:hAnsi="Consolas" w:cs="Courier New"/>
          <w:lang/>
        </w:rPr>
        <w:t>id</w:t>
      </w:r>
      <w:r>
        <w:rPr>
          <w:rStyle w:val="kwrd2"/>
          <w:rFonts w:ascii="Consolas" w:hAnsi="Consolas" w:cs="Courier New"/>
          <w:lang/>
        </w:rPr>
        <w:t>="</w:t>
      </w:r>
      <w:proofErr w:type="spellStart"/>
      <w:r>
        <w:rPr>
          <w:rStyle w:val="kwrd2"/>
          <w:rFonts w:ascii="Consolas" w:hAnsi="Consolas" w:cs="Courier New"/>
          <w:lang/>
        </w:rPr>
        <w:t>person_FirstName</w:t>
      </w:r>
      <w:proofErr w:type="spellEnd"/>
      <w:r>
        <w:rPr>
          <w:rStyle w:val="kwrd2"/>
          <w:rFonts w:ascii="Consolas" w:hAnsi="Consolas" w:cs="Courier New"/>
          <w:lang/>
        </w:rPr>
        <w:t>"</w:t>
      </w:r>
      <w:r>
        <w:rPr>
          <w:rFonts w:ascii="Consolas" w:hAnsi="Consolas" w:cs="Courier New"/>
          <w:color w:val="000000"/>
          <w:lang/>
        </w:rPr>
        <w:t xml:space="preserve"> </w:t>
      </w:r>
      <w:r>
        <w:rPr>
          <w:rStyle w:val="attr2"/>
          <w:rFonts w:ascii="Consolas" w:hAnsi="Consolas" w:cs="Courier New"/>
          <w:lang/>
        </w:rPr>
        <w:t>value</w:t>
      </w:r>
      <w:r>
        <w:rPr>
          <w:rStyle w:val="kwrd2"/>
          <w:rFonts w:ascii="Consolas" w:hAnsi="Consolas" w:cs="Courier New"/>
          <w:lang/>
        </w:rPr>
        <w:t>="Jim"</w:t>
      </w:r>
      <w:r>
        <w:rPr>
          <w:rFonts w:ascii="Consolas" w:hAnsi="Consolas" w:cs="Courier New"/>
          <w:color w:val="000000"/>
          <w:lang/>
        </w:rPr>
        <w:t xml:space="preserve"> </w:t>
      </w:r>
      <w:r>
        <w:rPr>
          <w:rStyle w:val="attr2"/>
          <w:rFonts w:ascii="Consolas" w:hAnsi="Consolas" w:cs="Courier New"/>
          <w:lang/>
        </w:rPr>
        <w:t>type</w:t>
      </w:r>
      <w:r>
        <w:rPr>
          <w:rStyle w:val="kwrd2"/>
          <w:rFonts w:ascii="Consolas" w:hAnsi="Consolas" w:cs="Courier New"/>
          <w:lang/>
        </w:rPr>
        <w:t>="text"/&gt;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kwrd2"/>
          <w:rFonts w:ascii="Consolas" w:hAnsi="Consolas" w:cs="Courier New"/>
          <w:lang/>
        </w:rPr>
        <w:t>&lt;</w:t>
      </w:r>
      <w:r>
        <w:rPr>
          <w:rStyle w:val="html2"/>
          <w:rFonts w:ascii="Consolas" w:hAnsi="Consolas" w:cs="Courier New"/>
          <w:lang/>
        </w:rPr>
        <w:t>input</w:t>
      </w:r>
      <w:r>
        <w:rPr>
          <w:rFonts w:ascii="Consolas" w:hAnsi="Consolas" w:cs="Courier New"/>
          <w:color w:val="000000"/>
          <w:lang/>
        </w:rPr>
        <w:t xml:space="preserve"> </w:t>
      </w:r>
      <w:r>
        <w:rPr>
          <w:rStyle w:val="attr2"/>
          <w:rFonts w:ascii="Consolas" w:hAnsi="Consolas" w:cs="Courier New"/>
          <w:lang/>
        </w:rPr>
        <w:t>name</w:t>
      </w:r>
      <w:r>
        <w:rPr>
          <w:rStyle w:val="kwrd2"/>
          <w:rFonts w:ascii="Consolas" w:hAnsi="Consolas" w:cs="Courier New"/>
          <w:lang/>
        </w:rPr>
        <w:t>="</w:t>
      </w:r>
      <w:proofErr w:type="spellStart"/>
      <w:r>
        <w:rPr>
          <w:rStyle w:val="kwrd2"/>
          <w:rFonts w:ascii="Consolas" w:hAnsi="Consolas" w:cs="Courier New"/>
          <w:lang/>
        </w:rPr>
        <w:t>person.LastName</w:t>
      </w:r>
      <w:proofErr w:type="spellEnd"/>
      <w:r>
        <w:rPr>
          <w:rStyle w:val="kwrd2"/>
          <w:rFonts w:ascii="Consolas" w:hAnsi="Consolas" w:cs="Courier New"/>
          <w:lang/>
        </w:rPr>
        <w:t>"</w:t>
      </w:r>
      <w:r>
        <w:rPr>
          <w:rFonts w:ascii="Consolas" w:hAnsi="Consolas" w:cs="Courier New"/>
          <w:color w:val="000000"/>
          <w:lang/>
        </w:rPr>
        <w:t xml:space="preserve"> </w:t>
      </w:r>
      <w:r>
        <w:rPr>
          <w:rStyle w:val="attr2"/>
          <w:rFonts w:ascii="Consolas" w:hAnsi="Consolas" w:cs="Courier New"/>
          <w:lang/>
        </w:rPr>
        <w:t>id</w:t>
      </w:r>
      <w:r>
        <w:rPr>
          <w:rStyle w:val="kwrd2"/>
          <w:rFonts w:ascii="Consolas" w:hAnsi="Consolas" w:cs="Courier New"/>
          <w:lang/>
        </w:rPr>
        <w:t>="</w:t>
      </w:r>
      <w:proofErr w:type="spellStart"/>
      <w:r>
        <w:rPr>
          <w:rStyle w:val="kwrd2"/>
          <w:rFonts w:ascii="Consolas" w:hAnsi="Consolas" w:cs="Courier New"/>
          <w:lang/>
        </w:rPr>
        <w:t>person_LastName</w:t>
      </w:r>
      <w:proofErr w:type="spellEnd"/>
      <w:r>
        <w:rPr>
          <w:rStyle w:val="kwrd2"/>
          <w:rFonts w:ascii="Consolas" w:hAnsi="Consolas" w:cs="Courier New"/>
          <w:lang/>
        </w:rPr>
        <w:t>"</w:t>
      </w:r>
      <w:r>
        <w:rPr>
          <w:rFonts w:ascii="Consolas" w:hAnsi="Consolas" w:cs="Courier New"/>
          <w:color w:val="000000"/>
          <w:lang/>
        </w:rPr>
        <w:t xml:space="preserve"> </w:t>
      </w:r>
      <w:r>
        <w:rPr>
          <w:rStyle w:val="attr2"/>
          <w:rFonts w:ascii="Consolas" w:hAnsi="Consolas" w:cs="Courier New"/>
          <w:lang/>
        </w:rPr>
        <w:t>value</w:t>
      </w:r>
      <w:r>
        <w:rPr>
          <w:rStyle w:val="kwrd2"/>
          <w:rFonts w:ascii="Consolas" w:hAnsi="Consolas" w:cs="Courier New"/>
          <w:lang/>
        </w:rPr>
        <w:t>="Smith"</w:t>
      </w:r>
      <w:r>
        <w:rPr>
          <w:rFonts w:ascii="Consolas" w:hAnsi="Consolas" w:cs="Courier New"/>
          <w:color w:val="000000"/>
          <w:lang/>
        </w:rPr>
        <w:t xml:space="preserve"> </w:t>
      </w:r>
      <w:r>
        <w:rPr>
          <w:rStyle w:val="attr2"/>
          <w:rFonts w:ascii="Consolas" w:hAnsi="Consolas" w:cs="Courier New"/>
          <w:lang/>
        </w:rPr>
        <w:t>type</w:t>
      </w:r>
      <w:r>
        <w:rPr>
          <w:rStyle w:val="kwrd2"/>
          <w:rFonts w:ascii="Consolas" w:hAnsi="Consolas" w:cs="Courier New"/>
          <w:lang/>
        </w:rPr>
        <w:t>="text"/&gt;</w:t>
      </w:r>
    </w:p>
    <w:p w:rsidR="0097420E" w:rsidRDefault="0097420E" w:rsidP="0097420E">
      <w:pPr>
        <w:pStyle w:val="NormalWeb"/>
        <w:rPr>
          <w:color w:val="333333"/>
          <w:sz w:val="18"/>
          <w:szCs w:val="18"/>
          <w:lang/>
        </w:rPr>
      </w:pPr>
      <w:r>
        <w:rPr>
          <w:color w:val="333333"/>
          <w:sz w:val="18"/>
          <w:szCs w:val="18"/>
          <w:lang/>
        </w:rPr>
        <w:t xml:space="preserve">Then in our action method, we can use the default binder without any attribute.  Any bind errors will be captured in </w:t>
      </w:r>
      <w:proofErr w:type="spellStart"/>
      <w:r>
        <w:rPr>
          <w:color w:val="333333"/>
          <w:sz w:val="18"/>
          <w:szCs w:val="18"/>
          <w:lang/>
        </w:rPr>
        <w:t>ModelState</w:t>
      </w:r>
      <w:proofErr w:type="spellEnd"/>
      <w:r>
        <w:rPr>
          <w:color w:val="333333"/>
          <w:sz w:val="18"/>
          <w:szCs w:val="18"/>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w:t>
      </w:r>
      <w:proofErr w:type="spellStart"/>
      <w:r>
        <w:rPr>
          <w:rFonts w:ascii="Consolas" w:hAnsi="Consolas" w:cs="Courier New"/>
          <w:color w:val="000000"/>
          <w:lang/>
        </w:rPr>
        <w:t>AcceptPost</w:t>
      </w:r>
      <w:proofErr w:type="spellEnd"/>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proofErr w:type="gramStart"/>
      <w:r>
        <w:rPr>
          <w:rStyle w:val="kwrd2"/>
          <w:rFonts w:ascii="Consolas" w:hAnsi="Consolas" w:cs="Courier New"/>
          <w:lang/>
        </w:rPr>
        <w:t>public</w:t>
      </w:r>
      <w:proofErr w:type="gramEnd"/>
      <w:r>
        <w:rPr>
          <w:rFonts w:ascii="Consolas" w:hAnsi="Consolas" w:cs="Courier New"/>
          <w:color w:val="000000"/>
          <w:lang/>
        </w:rPr>
        <w:t xml:space="preserve"> </w:t>
      </w:r>
      <w:proofErr w:type="spellStart"/>
      <w:r>
        <w:rPr>
          <w:rFonts w:ascii="Consolas" w:hAnsi="Consolas" w:cs="Courier New"/>
          <w:color w:val="000000"/>
          <w:lang/>
        </w:rPr>
        <w:t>ViewResult</w:t>
      </w:r>
      <w:proofErr w:type="spellEnd"/>
      <w:r>
        <w:rPr>
          <w:rFonts w:ascii="Consolas" w:hAnsi="Consolas" w:cs="Courier New"/>
          <w:color w:val="000000"/>
          <w:lang/>
        </w:rPr>
        <w:t xml:space="preserve"> Index(Person person)</w:t>
      </w:r>
    </w:p>
    <w:p w:rsidR="0097420E" w:rsidRDefault="0097420E" w:rsidP="0097420E">
      <w:pPr>
        <w:pStyle w:val="Heading2"/>
        <w:rPr>
          <w:rFonts w:ascii="Tahoma" w:hAnsi="Tahoma" w:cs="Tahoma"/>
          <w:color w:val="333333"/>
          <w:sz w:val="23"/>
          <w:szCs w:val="23"/>
          <w:lang/>
        </w:rPr>
      </w:pPr>
      <w:r>
        <w:rPr>
          <w:color w:val="333333"/>
          <w:sz w:val="23"/>
          <w:szCs w:val="23"/>
          <w:lang/>
        </w:rPr>
        <w:t>New Validation Helper</w:t>
      </w:r>
    </w:p>
    <w:p w:rsidR="0097420E" w:rsidRDefault="0097420E" w:rsidP="0097420E">
      <w:pPr>
        <w:pStyle w:val="NormalWeb"/>
        <w:rPr>
          <w:color w:val="333333"/>
          <w:sz w:val="18"/>
          <w:szCs w:val="18"/>
          <w:lang/>
        </w:rPr>
      </w:pPr>
      <w:r>
        <w:rPr>
          <w:color w:val="333333"/>
          <w:sz w:val="18"/>
          <w:szCs w:val="18"/>
          <w:lang/>
        </w:rPr>
        <w:t xml:space="preserve">We have added validation support to </w:t>
      </w:r>
      <w:proofErr w:type="spellStart"/>
      <w:r>
        <w:rPr>
          <w:color w:val="333333"/>
          <w:sz w:val="18"/>
          <w:szCs w:val="18"/>
          <w:lang/>
        </w:rPr>
        <w:t>FluentHtml</w:t>
      </w:r>
      <w:proofErr w:type="spellEnd"/>
      <w:r>
        <w:rPr>
          <w:color w:val="333333"/>
          <w:sz w:val="18"/>
          <w:szCs w:val="18"/>
          <w:lang/>
        </w:rPr>
        <w:t xml:space="preserve"> for strongly typed views. The following works basically the same as </w:t>
      </w:r>
      <w:proofErr w:type="spellStart"/>
      <w:r>
        <w:rPr>
          <w:color w:val="333333"/>
          <w:sz w:val="18"/>
          <w:szCs w:val="18"/>
          <w:lang/>
        </w:rPr>
        <w:t>HtmlHelper’s</w:t>
      </w:r>
      <w:proofErr w:type="spellEnd"/>
      <w:r>
        <w:rPr>
          <w:color w:val="333333"/>
          <w:sz w:val="18"/>
          <w:szCs w:val="18"/>
          <w:lang/>
        </w:rPr>
        <w:t xml:space="preserve"> </w:t>
      </w:r>
      <w:proofErr w:type="spellStart"/>
      <w:r>
        <w:rPr>
          <w:color w:val="333333"/>
          <w:sz w:val="18"/>
          <w:szCs w:val="18"/>
          <w:lang/>
        </w:rPr>
        <w:t>ValidationMessage</w:t>
      </w:r>
      <w:proofErr w:type="spellEnd"/>
      <w:r>
        <w:rPr>
          <w:color w:val="333333"/>
          <w:sz w:val="18"/>
          <w:szCs w:val="18"/>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asp2"/>
          <w:rFonts w:ascii="Consolas" w:hAnsi="Consolas" w:cs="Courier New"/>
          <w:color w:val="000000"/>
          <w:lang/>
        </w:rPr>
        <w:t>&lt;%</w:t>
      </w:r>
      <w:proofErr w:type="spellStart"/>
      <w:r>
        <w:rPr>
          <w:rStyle w:val="kwrd2"/>
          <w:rFonts w:ascii="Consolas" w:hAnsi="Consolas" w:cs="Courier New"/>
          <w:lang/>
        </w:rPr>
        <w:t>this</w:t>
      </w:r>
      <w:r>
        <w:rPr>
          <w:rFonts w:ascii="Consolas" w:hAnsi="Consolas" w:cs="Courier New"/>
          <w:color w:val="000000"/>
          <w:lang/>
        </w:rPr>
        <w:t>.ValidationMessage</w:t>
      </w:r>
      <w:proofErr w:type="spellEnd"/>
      <w:r>
        <w:rPr>
          <w:rFonts w:ascii="Consolas" w:hAnsi="Consolas" w:cs="Courier New"/>
          <w:color w:val="000000"/>
          <w:lang/>
        </w:rPr>
        <w:t xml:space="preserve">(x =&gt; </w:t>
      </w:r>
      <w:proofErr w:type="spellStart"/>
      <w:r>
        <w:rPr>
          <w:rFonts w:ascii="Consolas" w:hAnsi="Consolas" w:cs="Courier New"/>
          <w:color w:val="000000"/>
          <w:lang/>
        </w:rPr>
        <w:t>x.Price</w:t>
      </w:r>
      <w:proofErr w:type="spellEnd"/>
      <w:r>
        <w:rPr>
          <w:rFonts w:ascii="Consolas" w:hAnsi="Consolas" w:cs="Courier New"/>
          <w:color w:val="000000"/>
          <w:lang/>
        </w:rPr>
        <w:t xml:space="preserve">, </w:t>
      </w:r>
      <w:r>
        <w:rPr>
          <w:rStyle w:val="str2"/>
          <w:rFonts w:ascii="Consolas" w:hAnsi="Consolas" w:cs="Courier New"/>
          <w:lang/>
        </w:rPr>
        <w:t>"Price must be numeric."</w:t>
      </w:r>
      <w:proofErr w:type="gramStart"/>
      <w:r>
        <w:rPr>
          <w:rFonts w:ascii="Consolas" w:hAnsi="Consolas" w:cs="Courier New"/>
          <w:color w:val="000000"/>
          <w:lang/>
        </w:rPr>
        <w:t>)</w:t>
      </w:r>
      <w:r>
        <w:rPr>
          <w:rStyle w:val="asp2"/>
          <w:rFonts w:ascii="Consolas" w:hAnsi="Consolas" w:cs="Courier New"/>
          <w:color w:val="000000"/>
          <w:lang/>
        </w:rPr>
        <w:t>%</w:t>
      </w:r>
      <w:proofErr w:type="gramEnd"/>
      <w:r>
        <w:rPr>
          <w:rStyle w:val="asp2"/>
          <w:rFonts w:ascii="Consolas" w:hAnsi="Consolas" w:cs="Courier New"/>
          <w:color w:val="000000"/>
          <w:lang/>
        </w:rPr>
        <w:t>&gt;</w:t>
      </w:r>
    </w:p>
    <w:p w:rsidR="0097420E" w:rsidRDefault="0097420E" w:rsidP="0097420E">
      <w:pPr>
        <w:pStyle w:val="NormalWeb"/>
        <w:rPr>
          <w:color w:val="333333"/>
          <w:sz w:val="18"/>
          <w:szCs w:val="18"/>
          <w:lang/>
        </w:rPr>
      </w:pPr>
      <w:r>
        <w:rPr>
          <w:color w:val="333333"/>
          <w:sz w:val="18"/>
          <w:szCs w:val="18"/>
          <w:lang/>
        </w:rPr>
        <w:t xml:space="preserve">We have also added a behavior to </w:t>
      </w:r>
      <w:proofErr w:type="spellStart"/>
      <w:r>
        <w:rPr>
          <w:color w:val="333333"/>
          <w:sz w:val="18"/>
          <w:szCs w:val="18"/>
          <w:lang/>
        </w:rPr>
        <w:t>ModelViewPage</w:t>
      </w:r>
      <w:proofErr w:type="spellEnd"/>
      <w:r>
        <w:rPr>
          <w:color w:val="333333"/>
          <w:sz w:val="18"/>
          <w:szCs w:val="18"/>
          <w:lang/>
        </w:rPr>
        <w:t xml:space="preserve">&lt;T&gt;, </w:t>
      </w:r>
      <w:proofErr w:type="spellStart"/>
      <w:r>
        <w:rPr>
          <w:color w:val="333333"/>
          <w:sz w:val="18"/>
          <w:szCs w:val="18"/>
          <w:lang/>
        </w:rPr>
        <w:t>ModelViewMasterPage</w:t>
      </w:r>
      <w:proofErr w:type="spellEnd"/>
      <w:r>
        <w:rPr>
          <w:color w:val="333333"/>
          <w:sz w:val="18"/>
          <w:szCs w:val="18"/>
          <w:lang/>
        </w:rPr>
        <w:t xml:space="preserve">&lt;T&gt; and </w:t>
      </w:r>
      <w:proofErr w:type="spellStart"/>
      <w:r>
        <w:rPr>
          <w:color w:val="333333"/>
          <w:sz w:val="18"/>
          <w:szCs w:val="18"/>
          <w:lang/>
        </w:rPr>
        <w:t>ModelViewUserControl</w:t>
      </w:r>
      <w:proofErr w:type="spellEnd"/>
      <w:r>
        <w:rPr>
          <w:color w:val="333333"/>
          <w:sz w:val="18"/>
          <w:szCs w:val="18"/>
          <w:lang/>
        </w:rPr>
        <w:t xml:space="preserve">&lt;T&gt; which basically mimics validation used by </w:t>
      </w:r>
      <w:proofErr w:type="spellStart"/>
      <w:r>
        <w:rPr>
          <w:color w:val="333333"/>
          <w:sz w:val="18"/>
          <w:szCs w:val="18"/>
          <w:lang/>
        </w:rPr>
        <w:t>HtmlHelper</w:t>
      </w:r>
      <w:proofErr w:type="spellEnd"/>
      <w:r>
        <w:rPr>
          <w:color w:val="333333"/>
          <w:sz w:val="18"/>
          <w:szCs w:val="18"/>
          <w:lang/>
        </w:rPr>
        <w:t xml:space="preserve">.  That is, it adds a CSS class “input-validation-error” to any HTML element with an error in </w:t>
      </w:r>
      <w:proofErr w:type="spellStart"/>
      <w:r>
        <w:rPr>
          <w:color w:val="333333"/>
          <w:sz w:val="18"/>
          <w:szCs w:val="18"/>
          <w:lang/>
        </w:rPr>
        <w:t>ModelState</w:t>
      </w:r>
      <w:proofErr w:type="spellEnd"/>
      <w:r>
        <w:rPr>
          <w:color w:val="333333"/>
          <w:sz w:val="18"/>
          <w:szCs w:val="18"/>
          <w:lang/>
        </w:rPr>
        <w:t>.  If you wish, you can remove this behavior or change the CSS class name in the derived class.</w:t>
      </w:r>
    </w:p>
    <w:p w:rsidR="0097420E" w:rsidRDefault="0097420E" w:rsidP="0097420E">
      <w:pPr>
        <w:pStyle w:val="Heading2"/>
        <w:rPr>
          <w:color w:val="333333"/>
          <w:sz w:val="23"/>
          <w:szCs w:val="23"/>
          <w:lang/>
        </w:rPr>
      </w:pPr>
      <w:r>
        <w:rPr>
          <w:color w:val="333333"/>
          <w:sz w:val="23"/>
          <w:szCs w:val="23"/>
          <w:lang/>
        </w:rPr>
        <w:t>List Indexing Support</w:t>
      </w:r>
    </w:p>
    <w:p w:rsidR="0097420E" w:rsidRDefault="0097420E" w:rsidP="0097420E">
      <w:pPr>
        <w:pStyle w:val="NormalWeb"/>
        <w:rPr>
          <w:color w:val="333333"/>
          <w:sz w:val="18"/>
          <w:szCs w:val="18"/>
          <w:lang/>
        </w:rPr>
      </w:pPr>
      <w:r>
        <w:rPr>
          <w:color w:val="333333"/>
          <w:sz w:val="18"/>
          <w:szCs w:val="18"/>
          <w:lang/>
        </w:rPr>
        <w:t xml:space="preserve">MS MVC uses </w:t>
      </w:r>
      <w:hyperlink r:id="rId23" w:history="1">
        <w:r>
          <w:rPr>
            <w:rStyle w:val="Hyperlink"/>
            <w:sz w:val="18"/>
            <w:szCs w:val="18"/>
            <w:lang/>
          </w:rPr>
          <w:t>a special technique</w:t>
        </w:r>
      </w:hyperlink>
      <w:r>
        <w:rPr>
          <w:color w:val="333333"/>
          <w:sz w:val="18"/>
          <w:szCs w:val="18"/>
          <w:lang/>
        </w:rPr>
        <w:t xml:space="preserve"> to </w:t>
      </w:r>
      <w:proofErr w:type="spellStart"/>
      <w:r>
        <w:rPr>
          <w:color w:val="333333"/>
          <w:sz w:val="18"/>
          <w:szCs w:val="18"/>
          <w:lang/>
        </w:rPr>
        <w:t>deserialize</w:t>
      </w:r>
      <w:proofErr w:type="spellEnd"/>
      <w:r>
        <w:rPr>
          <w:color w:val="333333"/>
          <w:sz w:val="18"/>
          <w:szCs w:val="18"/>
          <w:lang/>
        </w:rPr>
        <w:t xml:space="preserve"> enumerable properties.  With this technique you set an arbitrary value in a specially named hidden element to signify that a group of elements belongs to a particular instance of the enumerable property. This has an advantage over using positional indexes in that it preserves the identity of an instance across posts, which is necessary for </w:t>
      </w:r>
      <w:proofErr w:type="spellStart"/>
      <w:r>
        <w:rPr>
          <w:color w:val="333333"/>
          <w:sz w:val="18"/>
          <w:szCs w:val="18"/>
          <w:lang/>
        </w:rPr>
        <w:t>ModelState</w:t>
      </w:r>
      <w:proofErr w:type="spellEnd"/>
      <w:r>
        <w:rPr>
          <w:color w:val="333333"/>
          <w:sz w:val="18"/>
          <w:szCs w:val="18"/>
          <w:lang/>
        </w:rPr>
        <w:t xml:space="preserve"> based validation to work properly.</w:t>
      </w:r>
    </w:p>
    <w:p w:rsidR="0097420E" w:rsidRDefault="0097420E" w:rsidP="0097420E">
      <w:pPr>
        <w:pStyle w:val="NormalWeb"/>
        <w:rPr>
          <w:color w:val="333333"/>
          <w:sz w:val="18"/>
          <w:szCs w:val="18"/>
          <w:lang/>
        </w:rPr>
      </w:pPr>
      <w:r>
        <w:rPr>
          <w:color w:val="333333"/>
          <w:sz w:val="18"/>
          <w:szCs w:val="18"/>
          <w:lang/>
        </w:rPr>
        <w:t xml:space="preserve">Therefore, we have added support for this to </w:t>
      </w:r>
      <w:proofErr w:type="spellStart"/>
      <w:r>
        <w:rPr>
          <w:color w:val="333333"/>
          <w:sz w:val="18"/>
          <w:szCs w:val="18"/>
          <w:lang/>
        </w:rPr>
        <w:t>MvcContrib.FluentHtml</w:t>
      </w:r>
      <w:proofErr w:type="spellEnd"/>
      <w:r>
        <w:rPr>
          <w:color w:val="333333"/>
          <w:sz w:val="18"/>
          <w:szCs w:val="18"/>
          <w:lang/>
        </w:rPr>
        <w:t xml:space="preserve">.  Let’s assume </w:t>
      </w:r>
      <w:proofErr w:type="spellStart"/>
      <w:r>
        <w:rPr>
          <w:color w:val="333333"/>
          <w:sz w:val="18"/>
          <w:szCs w:val="18"/>
          <w:lang/>
        </w:rPr>
        <w:t>ModelViewPage</w:t>
      </w:r>
      <w:proofErr w:type="spellEnd"/>
      <w:r>
        <w:rPr>
          <w:color w:val="333333"/>
          <w:sz w:val="18"/>
          <w:szCs w:val="18"/>
          <w:lang/>
        </w:rPr>
        <w:t>&lt;</w:t>
      </w:r>
      <w:proofErr w:type="spellStart"/>
      <w:r>
        <w:rPr>
          <w:color w:val="333333"/>
          <w:sz w:val="18"/>
          <w:szCs w:val="18"/>
          <w:lang/>
        </w:rPr>
        <w:t>IList</w:t>
      </w:r>
      <w:proofErr w:type="spellEnd"/>
      <w:r>
        <w:rPr>
          <w:color w:val="333333"/>
          <w:sz w:val="18"/>
          <w:szCs w:val="18"/>
          <w:lang/>
        </w:rPr>
        <w:t>&lt;Person&gt;&gt; with a prefix of “persons”.  Then this markup:</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asp2"/>
          <w:rFonts w:ascii="Consolas" w:hAnsi="Consolas" w:cs="Courier New"/>
          <w:color w:val="000000"/>
          <w:lang/>
        </w:rPr>
        <w:t>&lt;%</w:t>
      </w:r>
      <w:proofErr w:type="spellStart"/>
      <w:r>
        <w:rPr>
          <w:rFonts w:ascii="Consolas" w:hAnsi="Consolas" w:cs="Courier New"/>
          <w:color w:val="000000"/>
          <w:lang/>
        </w:rPr>
        <w:t>var</w:t>
      </w:r>
      <w:proofErr w:type="spellEnd"/>
      <w:r>
        <w:rPr>
          <w:rFonts w:ascii="Consolas" w:hAnsi="Consolas" w:cs="Courier New"/>
          <w:color w:val="000000"/>
          <w:lang/>
        </w:rPr>
        <w:t xml:space="preserve"> id = Model[</w:t>
      </w:r>
      <w:proofErr w:type="spellStart"/>
      <w:r>
        <w:rPr>
          <w:rFonts w:ascii="Consolas" w:hAnsi="Consolas" w:cs="Courier New"/>
          <w:color w:val="000000"/>
          <w:lang/>
        </w:rPr>
        <w:t>i</w:t>
      </w:r>
      <w:proofErr w:type="spellEnd"/>
      <w:r>
        <w:rPr>
          <w:rFonts w:ascii="Consolas" w:hAnsi="Consolas" w:cs="Courier New"/>
          <w:color w:val="000000"/>
          <w:lang/>
        </w:rPr>
        <w:t>].</w:t>
      </w:r>
      <w:proofErr w:type="gramStart"/>
      <w:r>
        <w:rPr>
          <w:rFonts w:ascii="Consolas" w:hAnsi="Consolas" w:cs="Courier New"/>
          <w:color w:val="000000"/>
          <w:lang/>
        </w:rPr>
        <w:t>Id;</w:t>
      </w:r>
      <w:proofErr w:type="gramEnd"/>
      <w:r>
        <w:rPr>
          <w:rStyle w:val="asp2"/>
          <w:rFonts w:ascii="Consolas" w:hAnsi="Consolas" w:cs="Courier New"/>
          <w:color w:val="000000"/>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asp2"/>
          <w:rFonts w:ascii="Consolas" w:hAnsi="Consolas" w:cs="Courier New"/>
          <w:color w:val="000000"/>
          <w:lang/>
        </w:rPr>
        <w:t>&lt;%</w:t>
      </w:r>
      <w:r>
        <w:rPr>
          <w:rFonts w:ascii="Consolas" w:hAnsi="Consolas" w:cs="Courier New"/>
          <w:color w:val="000000"/>
          <w:lang/>
        </w:rPr>
        <w:t>=</w:t>
      </w:r>
      <w:proofErr w:type="spellStart"/>
      <w:r>
        <w:rPr>
          <w:rStyle w:val="kwrd2"/>
          <w:rFonts w:ascii="Consolas" w:hAnsi="Consolas" w:cs="Courier New"/>
          <w:lang/>
        </w:rPr>
        <w:t>this</w:t>
      </w:r>
      <w:r>
        <w:rPr>
          <w:rFonts w:ascii="Consolas" w:hAnsi="Consolas" w:cs="Courier New"/>
          <w:color w:val="000000"/>
          <w:lang/>
        </w:rPr>
        <w:t>.Index</w:t>
      </w:r>
      <w:proofErr w:type="spellEnd"/>
      <w:r>
        <w:rPr>
          <w:rFonts w:ascii="Consolas" w:hAnsi="Consolas" w:cs="Courier New"/>
          <w:color w:val="000000"/>
          <w:lang/>
        </w:rPr>
        <w:t>(x =&gt; x).</w:t>
      </w:r>
      <w:proofErr w:type="gramStart"/>
      <w:r>
        <w:rPr>
          <w:rFonts w:ascii="Consolas" w:hAnsi="Consolas" w:cs="Courier New"/>
          <w:color w:val="000000"/>
          <w:lang/>
        </w:rPr>
        <w:t>Value(</w:t>
      </w:r>
      <w:proofErr w:type="gramEnd"/>
      <w:r>
        <w:rPr>
          <w:rFonts w:ascii="Consolas" w:hAnsi="Consolas" w:cs="Courier New"/>
          <w:color w:val="000000"/>
          <w:lang/>
        </w:rPr>
        <w:t>id)</w:t>
      </w:r>
      <w:r>
        <w:rPr>
          <w:rStyle w:val="asp2"/>
          <w:rFonts w:ascii="Consolas" w:hAnsi="Consolas" w:cs="Courier New"/>
          <w:color w:val="000000"/>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asp2"/>
          <w:rFonts w:ascii="Consolas" w:hAnsi="Consolas" w:cs="Courier New"/>
          <w:color w:val="000000"/>
          <w:lang/>
        </w:rPr>
        <w:t>&lt;%</w:t>
      </w:r>
      <w:r>
        <w:rPr>
          <w:rFonts w:ascii="Consolas" w:hAnsi="Consolas" w:cs="Courier New"/>
          <w:color w:val="000000"/>
          <w:lang/>
        </w:rPr>
        <w:t>=</w:t>
      </w:r>
      <w:proofErr w:type="spellStart"/>
      <w:r>
        <w:rPr>
          <w:rStyle w:val="kwrd2"/>
          <w:rFonts w:ascii="Consolas" w:hAnsi="Consolas" w:cs="Courier New"/>
          <w:lang/>
        </w:rPr>
        <w:t>this</w:t>
      </w:r>
      <w:r>
        <w:rPr>
          <w:rFonts w:ascii="Consolas" w:hAnsi="Consolas" w:cs="Courier New"/>
          <w:color w:val="000000"/>
          <w:lang/>
        </w:rPr>
        <w:t>.TextBox</w:t>
      </w:r>
      <w:proofErr w:type="spellEnd"/>
      <w:r>
        <w:rPr>
          <w:rFonts w:ascii="Consolas" w:hAnsi="Consolas" w:cs="Courier New"/>
          <w:color w:val="000000"/>
          <w:lang/>
        </w:rPr>
        <w:t xml:space="preserve">(x =&gt; </w:t>
      </w:r>
      <w:proofErr w:type="gramStart"/>
      <w:r>
        <w:rPr>
          <w:rFonts w:ascii="Consolas" w:hAnsi="Consolas" w:cs="Courier New"/>
          <w:color w:val="000000"/>
          <w:lang/>
        </w:rPr>
        <w:t>x[</w:t>
      </w:r>
      <w:proofErr w:type="gramEnd"/>
      <w:r>
        <w:rPr>
          <w:rFonts w:ascii="Consolas" w:hAnsi="Consolas" w:cs="Courier New"/>
          <w:color w:val="000000"/>
          <w:lang/>
        </w:rPr>
        <w:t>id].</w:t>
      </w:r>
      <w:proofErr w:type="spellStart"/>
      <w:r>
        <w:rPr>
          <w:rFonts w:ascii="Consolas" w:hAnsi="Consolas" w:cs="Courier New"/>
          <w:color w:val="000000"/>
          <w:lang/>
        </w:rPr>
        <w:t>FirstName</w:t>
      </w:r>
      <w:proofErr w:type="spellEnd"/>
      <w:r>
        <w:rPr>
          <w:rFonts w:ascii="Consolas" w:hAnsi="Consolas" w:cs="Courier New"/>
          <w:color w:val="000000"/>
          <w:lang/>
        </w:rPr>
        <w:t>).Value(Model[</w:t>
      </w:r>
      <w:proofErr w:type="spellStart"/>
      <w:r>
        <w:rPr>
          <w:rFonts w:ascii="Consolas" w:hAnsi="Consolas" w:cs="Courier New"/>
          <w:color w:val="000000"/>
          <w:lang/>
        </w:rPr>
        <w:t>i</w:t>
      </w:r>
      <w:proofErr w:type="spellEnd"/>
      <w:r>
        <w:rPr>
          <w:rFonts w:ascii="Consolas" w:hAnsi="Consolas" w:cs="Courier New"/>
          <w:color w:val="000000"/>
          <w:lang/>
        </w:rPr>
        <w:t>].</w:t>
      </w:r>
      <w:proofErr w:type="spellStart"/>
      <w:r>
        <w:rPr>
          <w:rFonts w:ascii="Consolas" w:hAnsi="Consolas" w:cs="Courier New"/>
          <w:color w:val="000000"/>
          <w:lang/>
        </w:rPr>
        <w:t>FirstName</w:t>
      </w:r>
      <w:proofErr w:type="spellEnd"/>
      <w:r>
        <w:rPr>
          <w:rFonts w:ascii="Consolas" w:hAnsi="Consolas" w:cs="Courier New"/>
          <w:color w:val="000000"/>
          <w:lang/>
        </w:rPr>
        <w:t>)</w:t>
      </w:r>
      <w:r>
        <w:rPr>
          <w:rStyle w:val="asp2"/>
          <w:rFonts w:ascii="Consolas" w:hAnsi="Consolas" w:cs="Courier New"/>
          <w:color w:val="000000"/>
          <w:lang/>
        </w:rPr>
        <w:t>%&gt;</w:t>
      </w:r>
    </w:p>
    <w:p w:rsidR="0097420E" w:rsidRDefault="0097420E" w:rsidP="0097420E">
      <w:pPr>
        <w:pStyle w:val="NormalWeb"/>
        <w:rPr>
          <w:color w:val="333333"/>
          <w:sz w:val="18"/>
          <w:szCs w:val="18"/>
          <w:lang/>
        </w:rPr>
      </w:pPr>
      <w:r>
        <w:rPr>
          <w:color w:val="333333"/>
          <w:sz w:val="18"/>
          <w:szCs w:val="18"/>
          <w:lang/>
        </w:rPr>
        <w:t>Will generate HTML like this:</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kwrd2"/>
          <w:rFonts w:ascii="Consolas" w:hAnsi="Consolas" w:cs="Courier New"/>
          <w:lang/>
        </w:rPr>
        <w:t>&lt;</w:t>
      </w:r>
      <w:r>
        <w:rPr>
          <w:rStyle w:val="html2"/>
          <w:rFonts w:ascii="Consolas" w:hAnsi="Consolas" w:cs="Courier New"/>
          <w:lang/>
        </w:rPr>
        <w:t>input</w:t>
      </w:r>
      <w:r>
        <w:rPr>
          <w:rFonts w:ascii="Consolas" w:hAnsi="Consolas" w:cs="Courier New"/>
          <w:color w:val="000000"/>
          <w:lang/>
        </w:rPr>
        <w:t xml:space="preserve"> </w:t>
      </w:r>
      <w:r>
        <w:rPr>
          <w:rStyle w:val="attr2"/>
          <w:rFonts w:ascii="Consolas" w:hAnsi="Consolas" w:cs="Courier New"/>
          <w:lang/>
        </w:rPr>
        <w:t>id</w:t>
      </w:r>
      <w:r>
        <w:rPr>
          <w:rStyle w:val="kwrd2"/>
          <w:rFonts w:ascii="Consolas" w:hAnsi="Consolas" w:cs="Courier New"/>
          <w:lang/>
        </w:rPr>
        <w:t>="persons_Index_123"</w:t>
      </w:r>
      <w:r>
        <w:rPr>
          <w:rFonts w:ascii="Consolas" w:hAnsi="Consolas" w:cs="Courier New"/>
          <w:color w:val="000000"/>
          <w:lang/>
        </w:rPr>
        <w:t xml:space="preserve"> </w:t>
      </w:r>
      <w:r>
        <w:rPr>
          <w:rStyle w:val="attr2"/>
          <w:rFonts w:ascii="Consolas" w:hAnsi="Consolas" w:cs="Courier New"/>
          <w:lang/>
        </w:rPr>
        <w:t>name</w:t>
      </w:r>
      <w:r>
        <w:rPr>
          <w:rStyle w:val="kwrd2"/>
          <w:rFonts w:ascii="Consolas" w:hAnsi="Consolas" w:cs="Courier New"/>
          <w:lang/>
        </w:rPr>
        <w:t>="</w:t>
      </w:r>
      <w:proofErr w:type="spellStart"/>
      <w:r>
        <w:rPr>
          <w:rStyle w:val="kwrd2"/>
          <w:rFonts w:ascii="Consolas" w:hAnsi="Consolas" w:cs="Courier New"/>
          <w:lang/>
        </w:rPr>
        <w:t>persons.Index</w:t>
      </w:r>
      <w:proofErr w:type="spellEnd"/>
      <w:r>
        <w:rPr>
          <w:rStyle w:val="kwrd2"/>
          <w:rFonts w:ascii="Consolas" w:hAnsi="Consolas" w:cs="Courier New"/>
          <w:lang/>
        </w:rPr>
        <w:t>"</w:t>
      </w:r>
      <w:r>
        <w:rPr>
          <w:rFonts w:ascii="Consolas" w:hAnsi="Consolas" w:cs="Courier New"/>
          <w:color w:val="000000"/>
          <w:lang/>
        </w:rPr>
        <w:t xml:space="preserve"> </w:t>
      </w:r>
      <w:r>
        <w:rPr>
          <w:rStyle w:val="attr2"/>
          <w:rFonts w:ascii="Consolas" w:hAnsi="Consolas" w:cs="Courier New"/>
          <w:lang/>
        </w:rPr>
        <w:t>value</w:t>
      </w:r>
      <w:r>
        <w:rPr>
          <w:rStyle w:val="kwrd2"/>
          <w:rFonts w:ascii="Consolas" w:hAnsi="Consolas" w:cs="Courier New"/>
          <w:lang/>
        </w:rPr>
        <w:t>="123"</w:t>
      </w:r>
      <w:r>
        <w:rPr>
          <w:rFonts w:ascii="Consolas" w:hAnsi="Consolas" w:cs="Courier New"/>
          <w:color w:val="000000"/>
          <w:lang/>
        </w:rPr>
        <w:t xml:space="preserve"> </w:t>
      </w:r>
      <w:r>
        <w:rPr>
          <w:rStyle w:val="attr2"/>
          <w:rFonts w:ascii="Consolas" w:hAnsi="Consolas" w:cs="Courier New"/>
          <w:lang/>
        </w:rPr>
        <w:t>type</w:t>
      </w:r>
      <w:r>
        <w:rPr>
          <w:rStyle w:val="kwrd2"/>
          <w:rFonts w:ascii="Consolas" w:hAnsi="Consolas" w:cs="Courier New"/>
          <w:lang/>
        </w:rPr>
        <w:t>="hidden"/&gt;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kwrd2"/>
          <w:rFonts w:ascii="Consolas" w:hAnsi="Consolas" w:cs="Courier New"/>
          <w:lang/>
        </w:rPr>
      </w:pPr>
      <w:r>
        <w:rPr>
          <w:rStyle w:val="kwrd2"/>
          <w:rFonts w:ascii="Consolas" w:hAnsi="Consolas" w:cs="Courier New"/>
          <w:lang/>
        </w:rPr>
        <w:t>&lt;</w:t>
      </w:r>
      <w:r>
        <w:rPr>
          <w:rStyle w:val="html2"/>
          <w:rFonts w:ascii="Consolas" w:hAnsi="Consolas" w:cs="Courier New"/>
          <w:lang/>
        </w:rPr>
        <w:t>input</w:t>
      </w:r>
      <w:r>
        <w:rPr>
          <w:rFonts w:ascii="Consolas" w:hAnsi="Consolas" w:cs="Courier New"/>
          <w:color w:val="000000"/>
          <w:lang/>
        </w:rPr>
        <w:t xml:space="preserve"> </w:t>
      </w:r>
      <w:r>
        <w:rPr>
          <w:rStyle w:val="attr2"/>
          <w:rFonts w:ascii="Consolas" w:hAnsi="Consolas" w:cs="Courier New"/>
          <w:lang/>
        </w:rPr>
        <w:t>id</w:t>
      </w:r>
      <w:r>
        <w:rPr>
          <w:rStyle w:val="kwrd2"/>
          <w:rFonts w:ascii="Consolas" w:hAnsi="Consolas" w:cs="Courier New"/>
          <w:lang/>
        </w:rPr>
        <w:t>="</w:t>
      </w:r>
      <w:proofErr w:type="gramStart"/>
      <w:r>
        <w:rPr>
          <w:rStyle w:val="kwrd2"/>
          <w:rFonts w:ascii="Consolas" w:hAnsi="Consolas" w:cs="Courier New"/>
          <w:lang/>
        </w:rPr>
        <w:t>persons[</w:t>
      </w:r>
      <w:proofErr w:type="gramEnd"/>
      <w:r>
        <w:rPr>
          <w:rStyle w:val="kwrd2"/>
          <w:rFonts w:ascii="Consolas" w:hAnsi="Consolas" w:cs="Courier New"/>
          <w:lang/>
        </w:rPr>
        <w:t>123]_</w:t>
      </w:r>
      <w:proofErr w:type="spellStart"/>
      <w:r>
        <w:rPr>
          <w:rStyle w:val="kwrd2"/>
          <w:rFonts w:ascii="Consolas" w:hAnsi="Consolas" w:cs="Courier New"/>
          <w:lang/>
        </w:rPr>
        <w:t>FirstName</w:t>
      </w:r>
      <w:proofErr w:type="spellEnd"/>
      <w:r>
        <w:rPr>
          <w:rStyle w:val="kwrd2"/>
          <w:rFonts w:ascii="Consolas" w:hAnsi="Consolas" w:cs="Courier New"/>
          <w:lang/>
        </w:rPr>
        <w:t>"</w:t>
      </w:r>
      <w:r>
        <w:rPr>
          <w:rFonts w:ascii="Consolas" w:hAnsi="Consolas" w:cs="Courier New"/>
          <w:color w:val="000000"/>
          <w:lang/>
        </w:rPr>
        <w:t xml:space="preserve"> </w:t>
      </w:r>
      <w:r>
        <w:rPr>
          <w:rStyle w:val="attr2"/>
          <w:rFonts w:ascii="Consolas" w:hAnsi="Consolas" w:cs="Courier New"/>
          <w:lang/>
        </w:rPr>
        <w:t>name</w:t>
      </w:r>
      <w:r>
        <w:rPr>
          <w:rStyle w:val="kwrd2"/>
          <w:rFonts w:ascii="Consolas" w:hAnsi="Consolas" w:cs="Courier New"/>
          <w:lang/>
        </w:rPr>
        <w:t>="persons[123].</w:t>
      </w:r>
      <w:proofErr w:type="spellStart"/>
      <w:r>
        <w:rPr>
          <w:rStyle w:val="kwrd2"/>
          <w:rFonts w:ascii="Consolas" w:hAnsi="Consolas" w:cs="Courier New"/>
          <w:lang/>
        </w:rPr>
        <w:t>FirstName</w:t>
      </w:r>
      <w:proofErr w:type="spellEnd"/>
      <w:r>
        <w:rPr>
          <w:rStyle w:val="kwrd2"/>
          <w:rFonts w:ascii="Consolas" w:hAnsi="Consolas" w:cs="Courier New"/>
          <w:lang/>
        </w:rPr>
        <w:t>"</w:t>
      </w:r>
      <w:r>
        <w:rPr>
          <w:rFonts w:ascii="Consolas" w:hAnsi="Consolas" w:cs="Courier New"/>
          <w:color w:val="000000"/>
          <w:lang/>
        </w:rPr>
        <w:t xml:space="preserve"> </w:t>
      </w:r>
      <w:r>
        <w:rPr>
          <w:rStyle w:val="attr2"/>
          <w:rFonts w:ascii="Consolas" w:hAnsi="Consolas" w:cs="Courier New"/>
          <w:lang/>
        </w:rPr>
        <w:t>value</w:t>
      </w:r>
      <w:r>
        <w:rPr>
          <w:rStyle w:val="kwrd2"/>
          <w:rFonts w:ascii="Consolas" w:hAnsi="Consolas" w:cs="Courier New"/>
          <w:lang/>
        </w:rPr>
        <w:t>="Jim" type="text"/&gt;</w:t>
      </w:r>
    </w:p>
    <w:p w:rsidR="0097420E" w:rsidRDefault="0097420E" w:rsidP="0097420E">
      <w:pPr>
        <w:pStyle w:val="Heading1"/>
        <w:rPr>
          <w:color w:val="333333"/>
          <w:sz w:val="29"/>
          <w:szCs w:val="29"/>
          <w:lang/>
        </w:rPr>
      </w:pPr>
      <w:r>
        <w:rPr>
          <w:color w:val="333333"/>
          <w:sz w:val="29"/>
          <w:szCs w:val="29"/>
          <w:lang/>
        </w:rPr>
        <w:t xml:space="preserve">Changes </w:t>
      </w:r>
      <w:proofErr w:type="gramStart"/>
      <w:r>
        <w:rPr>
          <w:color w:val="333333"/>
          <w:sz w:val="29"/>
          <w:szCs w:val="29"/>
          <w:lang/>
        </w:rPr>
        <w:t>To</w:t>
      </w:r>
      <w:proofErr w:type="gramEnd"/>
      <w:r>
        <w:rPr>
          <w:color w:val="333333"/>
          <w:sz w:val="29"/>
          <w:szCs w:val="29"/>
          <w:lang/>
        </w:rPr>
        <w:t xml:space="preserve"> Our Example</w:t>
      </w:r>
    </w:p>
    <w:p w:rsidR="0097420E" w:rsidRDefault="0097420E" w:rsidP="0097420E">
      <w:pPr>
        <w:pStyle w:val="NormalWeb"/>
        <w:rPr>
          <w:color w:val="333333"/>
          <w:sz w:val="18"/>
          <w:szCs w:val="18"/>
          <w:lang/>
        </w:rPr>
      </w:pPr>
      <w:r>
        <w:rPr>
          <w:color w:val="333333"/>
          <w:sz w:val="18"/>
          <w:szCs w:val="18"/>
          <w:lang/>
        </w:rPr>
        <w:t xml:space="preserve">So based on these changes to </w:t>
      </w:r>
      <w:proofErr w:type="spellStart"/>
      <w:r>
        <w:rPr>
          <w:color w:val="333333"/>
          <w:sz w:val="18"/>
          <w:szCs w:val="18"/>
          <w:lang/>
        </w:rPr>
        <w:t>FluentHtml</w:t>
      </w:r>
      <w:proofErr w:type="spellEnd"/>
      <w:r>
        <w:rPr>
          <w:color w:val="333333"/>
          <w:sz w:val="18"/>
          <w:szCs w:val="18"/>
          <w:lang/>
        </w:rPr>
        <w:t xml:space="preserve"> we made a few changes to the “Gift Request Form” demo from the previous post. In the main view:</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asp2"/>
          <w:rFonts w:ascii="Consolas" w:hAnsi="Consolas" w:cs="Courier New"/>
          <w:color w:val="000000"/>
          <w:lang/>
        </w:rPr>
        <w:t>&lt;%</w:t>
      </w:r>
      <w:r>
        <w:rPr>
          <w:rStyle w:val="kwrd2"/>
          <w:rFonts w:ascii="Consolas" w:hAnsi="Consolas" w:cs="Courier New"/>
          <w:lang/>
        </w:rPr>
        <w:t>for</w:t>
      </w:r>
      <w:r>
        <w:rPr>
          <w:rFonts w:ascii="Consolas" w:hAnsi="Consolas" w:cs="Courier New"/>
          <w:color w:val="000000"/>
          <w:lang/>
        </w:rPr>
        <w:t xml:space="preserve"> (</w:t>
      </w:r>
      <w:proofErr w:type="spellStart"/>
      <w:r>
        <w:rPr>
          <w:rFonts w:ascii="Consolas" w:hAnsi="Consolas" w:cs="Courier New"/>
          <w:color w:val="000000"/>
          <w:lang/>
        </w:rPr>
        <w:t>var</w:t>
      </w:r>
      <w:proofErr w:type="spellEnd"/>
      <w:r>
        <w:rPr>
          <w:rFonts w:ascii="Consolas" w:hAnsi="Consolas" w:cs="Courier New"/>
          <w:color w:val="000000"/>
          <w:lang/>
        </w:rPr>
        <w:t xml:space="preserve"> </w:t>
      </w:r>
      <w:proofErr w:type="spellStart"/>
      <w:r>
        <w:rPr>
          <w:rFonts w:ascii="Consolas" w:hAnsi="Consolas" w:cs="Courier New"/>
          <w:color w:val="000000"/>
          <w:lang/>
        </w:rPr>
        <w:t>i</w:t>
      </w:r>
      <w:proofErr w:type="spellEnd"/>
      <w:r>
        <w:rPr>
          <w:rFonts w:ascii="Consolas" w:hAnsi="Consolas" w:cs="Courier New"/>
          <w:color w:val="000000"/>
          <w:lang/>
        </w:rPr>
        <w:t xml:space="preserve"> = 0; </w:t>
      </w:r>
      <w:proofErr w:type="spellStart"/>
      <w:r>
        <w:rPr>
          <w:rFonts w:ascii="Consolas" w:hAnsi="Consolas" w:cs="Courier New"/>
          <w:color w:val="000000"/>
          <w:lang/>
        </w:rPr>
        <w:t>i</w:t>
      </w:r>
      <w:proofErr w:type="spellEnd"/>
      <w:r>
        <w:rPr>
          <w:rFonts w:ascii="Consolas" w:hAnsi="Consolas" w:cs="Courier New"/>
          <w:color w:val="000000"/>
          <w:lang/>
        </w:rPr>
        <w:t xml:space="preserve"> &lt; </w:t>
      </w:r>
      <w:proofErr w:type="spellStart"/>
      <w:r>
        <w:rPr>
          <w:rFonts w:ascii="Consolas" w:hAnsi="Consolas" w:cs="Courier New"/>
          <w:color w:val="000000"/>
          <w:lang/>
        </w:rPr>
        <w:t>ViewData.Model.Count</w:t>
      </w:r>
      <w:proofErr w:type="spellEnd"/>
      <w:r>
        <w:rPr>
          <w:rFonts w:ascii="Consolas" w:hAnsi="Consolas" w:cs="Courier New"/>
          <w:color w:val="000000"/>
          <w:lang/>
        </w:rPr>
        <w:t xml:space="preserve">; </w:t>
      </w:r>
      <w:proofErr w:type="spellStart"/>
      <w:r>
        <w:rPr>
          <w:rFonts w:ascii="Consolas" w:hAnsi="Consolas" w:cs="Courier New"/>
          <w:color w:val="000000"/>
          <w:lang/>
        </w:rPr>
        <w:t>i</w:t>
      </w:r>
      <w:proofErr w:type="spellEnd"/>
      <w:r>
        <w:rPr>
          <w:rFonts w:ascii="Consolas" w:hAnsi="Consolas" w:cs="Courier New"/>
          <w:color w:val="000000"/>
          <w:lang/>
        </w:rPr>
        <w:t>++) {</w:t>
      </w:r>
      <w:r>
        <w:rPr>
          <w:rStyle w:val="asp2"/>
          <w:rFonts w:ascii="Consolas" w:hAnsi="Consolas" w:cs="Courier New"/>
          <w:color w:val="000000"/>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asp2"/>
          <w:rFonts w:ascii="Consolas" w:hAnsi="Consolas" w:cs="Courier New"/>
          <w:color w:val="000000"/>
          <w:lang/>
        </w:rPr>
        <w:t>&lt;%</w:t>
      </w:r>
      <w:proofErr w:type="spellStart"/>
      <w:proofErr w:type="gramStart"/>
      <w:r>
        <w:rPr>
          <w:rFonts w:ascii="Consolas" w:hAnsi="Consolas" w:cs="Courier New"/>
          <w:color w:val="000000"/>
          <w:lang/>
        </w:rPr>
        <w:t>ViewData</w:t>
      </w:r>
      <w:proofErr w:type="spellEnd"/>
      <w:r>
        <w:rPr>
          <w:rFonts w:ascii="Consolas" w:hAnsi="Consolas" w:cs="Courier New"/>
          <w:color w:val="000000"/>
          <w:lang/>
        </w:rPr>
        <w:t>[</w:t>
      </w:r>
      <w:proofErr w:type="gramEnd"/>
      <w:r>
        <w:rPr>
          <w:rStyle w:val="str2"/>
          <w:rFonts w:ascii="Consolas" w:hAnsi="Consolas" w:cs="Courier New"/>
          <w:lang/>
        </w:rPr>
        <w:t>"index"</w:t>
      </w:r>
      <w:r>
        <w:rPr>
          <w:rFonts w:ascii="Consolas" w:hAnsi="Consolas" w:cs="Courier New"/>
          <w:color w:val="000000"/>
          <w:lang/>
        </w:rPr>
        <w:t xml:space="preserve">] = </w:t>
      </w:r>
      <w:proofErr w:type="spellStart"/>
      <w:r>
        <w:rPr>
          <w:rFonts w:ascii="Consolas" w:hAnsi="Consolas" w:cs="Courier New"/>
          <w:color w:val="000000"/>
          <w:lang/>
        </w:rPr>
        <w:t>i</w:t>
      </w:r>
      <w:proofErr w:type="spellEnd"/>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spellStart"/>
      <w:proofErr w:type="gramStart"/>
      <w:r>
        <w:rPr>
          <w:rFonts w:ascii="Consolas" w:hAnsi="Consolas" w:cs="Courier New"/>
          <w:color w:val="000000"/>
          <w:lang/>
        </w:rPr>
        <w:t>Html.RenderPartial</w:t>
      </w:r>
      <w:proofErr w:type="spellEnd"/>
      <w:r>
        <w:rPr>
          <w:rFonts w:ascii="Consolas" w:hAnsi="Consolas" w:cs="Courier New"/>
          <w:color w:val="000000"/>
          <w:lang/>
        </w:rPr>
        <w:t>(</w:t>
      </w:r>
      <w:proofErr w:type="gramEnd"/>
      <w:r>
        <w:rPr>
          <w:rStyle w:val="str2"/>
          <w:rFonts w:ascii="Consolas" w:hAnsi="Consolas" w:cs="Courier New"/>
          <w:lang/>
        </w:rPr>
        <w:t>"</w:t>
      </w:r>
      <w:proofErr w:type="spellStart"/>
      <w:r>
        <w:rPr>
          <w:rStyle w:val="str2"/>
          <w:rFonts w:ascii="Consolas" w:hAnsi="Consolas" w:cs="Courier New"/>
          <w:lang/>
        </w:rPr>
        <w:t>GiftLineItem</w:t>
      </w:r>
      <w:proofErr w:type="spellEnd"/>
      <w:r>
        <w:rPr>
          <w:rStyle w:val="str2"/>
          <w:rFonts w:ascii="Consolas" w:hAnsi="Consolas" w:cs="Courier New"/>
          <w:lang/>
        </w:rPr>
        <w:t>"</w:t>
      </w:r>
      <w:r>
        <w:rPr>
          <w:rFonts w:ascii="Consolas" w:hAnsi="Consolas" w:cs="Courier New"/>
          <w:color w:val="000000"/>
          <w:lang/>
        </w:rPr>
        <w:t>);</w:t>
      </w:r>
      <w:r>
        <w:rPr>
          <w:rStyle w:val="asp2"/>
          <w:rFonts w:ascii="Consolas" w:hAnsi="Consolas" w:cs="Courier New"/>
          <w:color w:val="000000"/>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asp2"/>
          <w:rFonts w:ascii="Consolas" w:hAnsi="Consolas" w:cs="Courier New"/>
          <w:color w:val="000000"/>
          <w:lang/>
        </w:rPr>
        <w:t>&lt;%</w:t>
      </w:r>
      <w:r>
        <w:rPr>
          <w:rFonts w:ascii="Consolas" w:hAnsi="Consolas" w:cs="Courier New"/>
          <w:color w:val="000000"/>
          <w:lang/>
        </w:rPr>
        <w:t>}</w:t>
      </w:r>
      <w:r>
        <w:rPr>
          <w:rStyle w:val="asp2"/>
          <w:rFonts w:ascii="Consolas" w:hAnsi="Consolas" w:cs="Courier New"/>
          <w:color w:val="000000"/>
          <w:lang/>
        </w:rPr>
        <w:t>%&gt;</w:t>
      </w:r>
    </w:p>
    <w:p w:rsidR="0097420E" w:rsidRDefault="0097420E" w:rsidP="0097420E">
      <w:pPr>
        <w:pStyle w:val="NormalWeb"/>
        <w:rPr>
          <w:color w:val="333333"/>
          <w:sz w:val="18"/>
          <w:szCs w:val="18"/>
          <w:lang/>
        </w:rPr>
      </w:pPr>
      <w:r>
        <w:rPr>
          <w:color w:val="333333"/>
          <w:sz w:val="18"/>
          <w:szCs w:val="18"/>
          <w:lang/>
        </w:rPr>
        <w:t>And in the user control:</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asp2"/>
          <w:rFonts w:ascii="Consolas" w:hAnsi="Consolas" w:cs="Courier New"/>
          <w:color w:val="000000"/>
          <w:lang/>
        </w:rPr>
        <w:t>&lt;%</w:t>
      </w:r>
      <w:proofErr w:type="spellStart"/>
      <w:r>
        <w:rPr>
          <w:rFonts w:ascii="Consolas" w:hAnsi="Consolas" w:cs="Courier New"/>
          <w:color w:val="000000"/>
          <w:lang/>
        </w:rPr>
        <w:t>var</w:t>
      </w:r>
      <w:proofErr w:type="spellEnd"/>
      <w:r>
        <w:rPr>
          <w:rFonts w:ascii="Consolas" w:hAnsi="Consolas" w:cs="Courier New"/>
          <w:color w:val="000000"/>
          <w:lang/>
        </w:rPr>
        <w:t xml:space="preserve"> </w:t>
      </w:r>
      <w:proofErr w:type="spellStart"/>
      <w:r>
        <w:rPr>
          <w:rFonts w:ascii="Consolas" w:hAnsi="Consolas" w:cs="Courier New"/>
          <w:color w:val="000000"/>
          <w:lang/>
        </w:rPr>
        <w:t>i</w:t>
      </w:r>
      <w:proofErr w:type="spellEnd"/>
      <w:r>
        <w:rPr>
          <w:rFonts w:ascii="Consolas" w:hAnsi="Consolas" w:cs="Courier New"/>
          <w:color w:val="000000"/>
          <w:lang/>
        </w:rPr>
        <w:t xml:space="preserve"> = (</w:t>
      </w:r>
      <w:proofErr w:type="spellStart"/>
      <w:r>
        <w:rPr>
          <w:rStyle w:val="kwrd2"/>
          <w:rFonts w:ascii="Consolas" w:hAnsi="Consolas" w:cs="Courier New"/>
          <w:lang/>
        </w:rPr>
        <w:t>int</w:t>
      </w:r>
      <w:proofErr w:type="spellEnd"/>
      <w:proofErr w:type="gramStart"/>
      <w:r>
        <w:rPr>
          <w:rFonts w:ascii="Consolas" w:hAnsi="Consolas" w:cs="Courier New"/>
          <w:color w:val="000000"/>
          <w:lang/>
        </w:rPr>
        <w:t>)</w:t>
      </w:r>
      <w:proofErr w:type="spellStart"/>
      <w:r>
        <w:rPr>
          <w:rFonts w:ascii="Consolas" w:hAnsi="Consolas" w:cs="Courier New"/>
          <w:color w:val="000000"/>
          <w:lang/>
        </w:rPr>
        <w:t>ViewData</w:t>
      </w:r>
      <w:proofErr w:type="spellEnd"/>
      <w:proofErr w:type="gramEnd"/>
      <w:r>
        <w:rPr>
          <w:rFonts w:ascii="Consolas" w:hAnsi="Consolas" w:cs="Courier New"/>
          <w:color w:val="000000"/>
          <w:lang/>
        </w:rPr>
        <w:t>[</w:t>
      </w:r>
      <w:r>
        <w:rPr>
          <w:rStyle w:val="str2"/>
          <w:rFonts w:ascii="Consolas" w:hAnsi="Consolas" w:cs="Courier New"/>
          <w:lang/>
        </w:rPr>
        <w:t>"index"</w:t>
      </w:r>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spellStart"/>
      <w:proofErr w:type="gramStart"/>
      <w:r>
        <w:rPr>
          <w:rFonts w:ascii="Consolas" w:hAnsi="Consolas" w:cs="Courier New"/>
          <w:color w:val="000000"/>
          <w:lang/>
        </w:rPr>
        <w:t>var</w:t>
      </w:r>
      <w:proofErr w:type="spellEnd"/>
      <w:proofErr w:type="gramEnd"/>
      <w:r>
        <w:rPr>
          <w:rFonts w:ascii="Consolas" w:hAnsi="Consolas" w:cs="Courier New"/>
          <w:color w:val="000000"/>
          <w:lang/>
        </w:rPr>
        <w:t xml:space="preserve"> gift = </w:t>
      </w:r>
      <w:proofErr w:type="spellStart"/>
      <w:r>
        <w:rPr>
          <w:rFonts w:ascii="Consolas" w:hAnsi="Consolas" w:cs="Courier New"/>
          <w:color w:val="000000"/>
          <w:lang/>
        </w:rPr>
        <w:t>ViewModel</w:t>
      </w:r>
      <w:proofErr w:type="spellEnd"/>
      <w:r>
        <w:rPr>
          <w:rFonts w:ascii="Consolas" w:hAnsi="Consolas" w:cs="Courier New"/>
          <w:color w:val="000000"/>
          <w:lang/>
        </w:rPr>
        <w:t xml:space="preserve"> == </w:t>
      </w:r>
      <w:r>
        <w:rPr>
          <w:rStyle w:val="kwrd2"/>
          <w:rFonts w:ascii="Consolas" w:hAnsi="Consolas" w:cs="Courier New"/>
          <w:lang/>
        </w:rPr>
        <w:t>null</w:t>
      </w:r>
      <w:r>
        <w:rPr>
          <w:rFonts w:ascii="Consolas" w:hAnsi="Consolas" w:cs="Courier New"/>
          <w:color w:val="000000"/>
          <w:lang/>
        </w:rPr>
        <w:t xml:space="preserve"> ? </w:t>
      </w:r>
      <w:proofErr w:type="gramStart"/>
      <w:r>
        <w:rPr>
          <w:rStyle w:val="kwrd2"/>
          <w:rFonts w:ascii="Consolas" w:hAnsi="Consolas" w:cs="Courier New"/>
          <w:lang/>
        </w:rPr>
        <w:t>null</w:t>
      </w:r>
      <w:r>
        <w:rPr>
          <w:rFonts w:ascii="Consolas" w:hAnsi="Consolas" w:cs="Courier New"/>
          <w:color w:val="000000"/>
          <w:lang/>
        </w:rPr>
        <w:t xml:space="preserve"> :</w:t>
      </w:r>
      <w:proofErr w:type="gramEnd"/>
      <w:r>
        <w:rPr>
          <w:rFonts w:ascii="Consolas" w:hAnsi="Consolas" w:cs="Courier New"/>
          <w:color w:val="000000"/>
          <w:lang/>
        </w:rPr>
        <w:t xml:space="preserve"> </w:t>
      </w:r>
      <w:proofErr w:type="spellStart"/>
      <w:r>
        <w:rPr>
          <w:rFonts w:ascii="Consolas" w:hAnsi="Consolas" w:cs="Courier New"/>
          <w:color w:val="000000"/>
          <w:lang/>
        </w:rPr>
        <w:t>ViewModel</w:t>
      </w:r>
      <w:proofErr w:type="spellEnd"/>
      <w:r>
        <w:rPr>
          <w:rFonts w:ascii="Consolas" w:hAnsi="Consolas" w:cs="Courier New"/>
          <w:color w:val="000000"/>
          <w:lang/>
        </w:rPr>
        <w:t>[</w:t>
      </w:r>
      <w:proofErr w:type="spellStart"/>
      <w:r>
        <w:rPr>
          <w:rFonts w:ascii="Consolas" w:hAnsi="Consolas" w:cs="Courier New"/>
          <w:color w:val="000000"/>
          <w:lang/>
        </w:rPr>
        <w:t>i</w:t>
      </w:r>
      <w:proofErr w:type="spellEnd"/>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spellStart"/>
      <w:proofErr w:type="gramStart"/>
      <w:r>
        <w:rPr>
          <w:rFonts w:ascii="Consolas" w:hAnsi="Consolas" w:cs="Courier New"/>
          <w:color w:val="000000"/>
          <w:lang/>
        </w:rPr>
        <w:t>var</w:t>
      </w:r>
      <w:proofErr w:type="spellEnd"/>
      <w:proofErr w:type="gramEnd"/>
      <w:r>
        <w:rPr>
          <w:rFonts w:ascii="Consolas" w:hAnsi="Consolas" w:cs="Courier New"/>
          <w:color w:val="000000"/>
          <w:lang/>
        </w:rPr>
        <w:t xml:space="preserve"> id = gift == </w:t>
      </w:r>
      <w:r>
        <w:rPr>
          <w:rStyle w:val="kwrd2"/>
          <w:rFonts w:ascii="Consolas" w:hAnsi="Consolas" w:cs="Courier New"/>
          <w:lang/>
        </w:rPr>
        <w:t>null</w:t>
      </w:r>
      <w:r>
        <w:rPr>
          <w:rFonts w:ascii="Consolas" w:hAnsi="Consolas" w:cs="Courier New"/>
          <w:color w:val="000000"/>
          <w:lang/>
        </w:rPr>
        <w:t xml:space="preserve"> ? -1 * </w:t>
      </w:r>
      <w:r>
        <w:rPr>
          <w:rStyle w:val="kwrd2"/>
          <w:rFonts w:ascii="Consolas" w:hAnsi="Consolas" w:cs="Courier New"/>
          <w:lang/>
        </w:rPr>
        <w:t>new</w:t>
      </w:r>
      <w:r>
        <w:rPr>
          <w:rFonts w:ascii="Consolas" w:hAnsi="Consolas" w:cs="Courier New"/>
          <w:color w:val="000000"/>
          <w:lang/>
        </w:rPr>
        <w:t xml:space="preserve"> </w:t>
      </w:r>
      <w:proofErr w:type="gramStart"/>
      <w:r>
        <w:rPr>
          <w:rFonts w:ascii="Consolas" w:hAnsi="Consolas" w:cs="Courier New"/>
          <w:color w:val="000000"/>
          <w:lang/>
        </w:rPr>
        <w:t>Random(</w:t>
      </w:r>
      <w:proofErr w:type="gramEnd"/>
      <w:r>
        <w:rPr>
          <w:rFonts w:ascii="Consolas" w:hAnsi="Consolas" w:cs="Courier New"/>
          <w:color w:val="000000"/>
          <w:lang/>
        </w:rPr>
        <w:t xml:space="preserve">).Next() : </w:t>
      </w:r>
      <w:proofErr w:type="spellStart"/>
      <w:r>
        <w:rPr>
          <w:rFonts w:ascii="Consolas" w:hAnsi="Consolas" w:cs="Courier New"/>
          <w:color w:val="000000"/>
          <w:lang/>
        </w:rPr>
        <w:t>gift.Id</w:t>
      </w:r>
      <w:proofErr w:type="spellEnd"/>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spellStart"/>
      <w:proofErr w:type="gramStart"/>
      <w:r>
        <w:rPr>
          <w:rFonts w:ascii="Consolas" w:hAnsi="Consolas" w:cs="Courier New"/>
          <w:color w:val="000000"/>
          <w:lang/>
        </w:rPr>
        <w:t>var</w:t>
      </w:r>
      <w:proofErr w:type="spellEnd"/>
      <w:proofErr w:type="gramEnd"/>
      <w:r>
        <w:rPr>
          <w:rFonts w:ascii="Consolas" w:hAnsi="Consolas" w:cs="Courier New"/>
          <w:color w:val="000000"/>
          <w:lang/>
        </w:rPr>
        <w:t xml:space="preserve"> name = gift == </w:t>
      </w:r>
      <w:r>
        <w:rPr>
          <w:rStyle w:val="kwrd2"/>
          <w:rFonts w:ascii="Consolas" w:hAnsi="Consolas" w:cs="Courier New"/>
          <w:lang/>
        </w:rPr>
        <w:t>null</w:t>
      </w:r>
      <w:r>
        <w:rPr>
          <w:rFonts w:ascii="Consolas" w:hAnsi="Consolas" w:cs="Courier New"/>
          <w:color w:val="000000"/>
          <w:lang/>
        </w:rPr>
        <w:t xml:space="preserve"> ? </w:t>
      </w:r>
      <w:proofErr w:type="gramStart"/>
      <w:r>
        <w:rPr>
          <w:rStyle w:val="kwrd2"/>
          <w:rFonts w:ascii="Consolas" w:hAnsi="Consolas" w:cs="Courier New"/>
          <w:lang/>
        </w:rPr>
        <w:t>null</w:t>
      </w:r>
      <w:r>
        <w:rPr>
          <w:rFonts w:ascii="Consolas" w:hAnsi="Consolas" w:cs="Courier New"/>
          <w:color w:val="000000"/>
          <w:lang/>
        </w:rPr>
        <w:t xml:space="preserve"> :</w:t>
      </w:r>
      <w:proofErr w:type="gramEnd"/>
      <w:r>
        <w:rPr>
          <w:rFonts w:ascii="Consolas" w:hAnsi="Consolas" w:cs="Courier New"/>
          <w:color w:val="000000"/>
          <w:lang/>
        </w:rPr>
        <w:t xml:space="preserve"> </w:t>
      </w:r>
      <w:proofErr w:type="spellStart"/>
      <w:r>
        <w:rPr>
          <w:rFonts w:ascii="Consolas" w:hAnsi="Consolas" w:cs="Courier New"/>
          <w:color w:val="000000"/>
          <w:lang/>
        </w:rPr>
        <w:t>gift.Name</w:t>
      </w:r>
      <w:proofErr w:type="spellEnd"/>
      <w:r>
        <w:rPr>
          <w:rFonts w:ascii="Consolas" w:hAnsi="Consolas" w:cs="Courier New"/>
          <w:color w:val="000000"/>
          <w:lang/>
        </w:rPr>
        <w: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proofErr w:type="spellStart"/>
      <w:proofErr w:type="gramStart"/>
      <w:r>
        <w:rPr>
          <w:rFonts w:ascii="Consolas" w:hAnsi="Consolas" w:cs="Courier New"/>
          <w:color w:val="000000"/>
          <w:lang/>
        </w:rPr>
        <w:t>var</w:t>
      </w:r>
      <w:proofErr w:type="spellEnd"/>
      <w:proofErr w:type="gramEnd"/>
      <w:r>
        <w:rPr>
          <w:rFonts w:ascii="Consolas" w:hAnsi="Consolas" w:cs="Courier New"/>
          <w:color w:val="000000"/>
          <w:lang/>
        </w:rPr>
        <w:t xml:space="preserve"> price = gift == </w:t>
      </w:r>
      <w:r>
        <w:rPr>
          <w:rStyle w:val="kwrd2"/>
          <w:rFonts w:ascii="Consolas" w:hAnsi="Consolas" w:cs="Courier New"/>
          <w:lang/>
        </w:rPr>
        <w:t>null</w:t>
      </w:r>
      <w:r>
        <w:rPr>
          <w:rFonts w:ascii="Consolas" w:hAnsi="Consolas" w:cs="Courier New"/>
          <w:color w:val="000000"/>
          <w:lang/>
        </w:rPr>
        <w:t xml:space="preserve"> ? (</w:t>
      </w:r>
      <w:proofErr w:type="gramStart"/>
      <w:r>
        <w:rPr>
          <w:rStyle w:val="kwrd2"/>
          <w:rFonts w:ascii="Consolas" w:hAnsi="Consolas" w:cs="Courier New"/>
          <w:lang/>
        </w:rPr>
        <w:t>decimal</w:t>
      </w:r>
      <w:proofErr w:type="gramEnd"/>
      <w:r>
        <w:rPr>
          <w:rFonts w:ascii="Consolas" w:hAnsi="Consolas" w:cs="Courier New"/>
          <w:color w:val="000000"/>
          <w:lang/>
        </w:rPr>
        <w:t>?)</w:t>
      </w:r>
      <w:proofErr w:type="gramStart"/>
      <w:r>
        <w:rPr>
          <w:rStyle w:val="kwrd2"/>
          <w:rFonts w:ascii="Consolas" w:hAnsi="Consolas" w:cs="Courier New"/>
          <w:lang/>
        </w:rPr>
        <w:t>null</w:t>
      </w:r>
      <w:r>
        <w:rPr>
          <w:rFonts w:ascii="Consolas" w:hAnsi="Consolas" w:cs="Courier New"/>
          <w:color w:val="000000"/>
          <w:lang/>
        </w:rPr>
        <w:t xml:space="preserve"> :</w:t>
      </w:r>
      <w:proofErr w:type="gramEnd"/>
      <w:r>
        <w:rPr>
          <w:rFonts w:ascii="Consolas" w:hAnsi="Consolas" w:cs="Courier New"/>
          <w:color w:val="000000"/>
          <w:lang/>
        </w:rPr>
        <w:t xml:space="preserve"> </w:t>
      </w:r>
      <w:proofErr w:type="spellStart"/>
      <w:r>
        <w:rPr>
          <w:rFonts w:ascii="Consolas" w:hAnsi="Consolas" w:cs="Courier New"/>
          <w:color w:val="000000"/>
          <w:lang/>
        </w:rPr>
        <w:t>gift.Price</w:t>
      </w:r>
      <w:proofErr w:type="spellEnd"/>
      <w:r>
        <w:rPr>
          <w:rFonts w:ascii="Consolas" w:hAnsi="Consolas" w:cs="Courier New"/>
          <w:color w:val="000000"/>
          <w:lang/>
        </w:rPr>
        <w:t>;</w:t>
      </w:r>
      <w:r>
        <w:rPr>
          <w:rStyle w:val="asp2"/>
          <w:rFonts w:ascii="Consolas" w:hAnsi="Consolas" w:cs="Courier New"/>
          <w:color w:val="000000"/>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kwrd2"/>
          <w:rFonts w:ascii="Consolas" w:hAnsi="Consolas" w:cs="Courier New"/>
          <w:lang/>
        </w:rPr>
        <w:t>&lt;</w:t>
      </w:r>
      <w:r>
        <w:rPr>
          <w:rStyle w:val="html2"/>
          <w:rFonts w:ascii="Consolas" w:hAnsi="Consolas" w:cs="Courier New"/>
          <w:lang/>
        </w:rPr>
        <w:t>div</w:t>
      </w:r>
      <w:r>
        <w:rPr>
          <w:rFonts w:ascii="Consolas" w:hAnsi="Consolas" w:cs="Courier New"/>
          <w:color w:val="000000"/>
          <w:lang/>
        </w:rPr>
        <w:t xml:space="preserve"> </w:t>
      </w:r>
      <w:r>
        <w:rPr>
          <w:rStyle w:val="attr2"/>
          <w:rFonts w:ascii="Consolas" w:hAnsi="Consolas" w:cs="Courier New"/>
          <w:lang/>
        </w:rPr>
        <w:t>class</w:t>
      </w:r>
      <w:r>
        <w:rPr>
          <w:rStyle w:val="kwrd2"/>
          <w:rFonts w:ascii="Consolas" w:hAnsi="Consolas" w:cs="Courier New"/>
          <w:lang/>
        </w:rPr>
        <w:t>="</w:t>
      </w:r>
      <w:proofErr w:type="spellStart"/>
      <w:r>
        <w:rPr>
          <w:rStyle w:val="kwrd2"/>
          <w:rFonts w:ascii="Consolas" w:hAnsi="Consolas" w:cs="Courier New"/>
          <w:lang/>
        </w:rPr>
        <w:t>giftLineItem</w:t>
      </w:r>
      <w:proofErr w:type="spellEnd"/>
      <w:r>
        <w:rPr>
          <w:rStyle w:val="kwrd2"/>
          <w:rFonts w:ascii="Consolas" w:hAnsi="Consolas" w:cs="Courier New"/>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asp2"/>
          <w:rFonts w:ascii="Consolas" w:hAnsi="Consolas" w:cs="Courier New"/>
          <w:color w:val="000000"/>
          <w:lang/>
        </w:rPr>
        <w:t>&lt;%</w:t>
      </w:r>
      <w:r>
        <w:rPr>
          <w:rFonts w:ascii="Consolas" w:hAnsi="Consolas" w:cs="Courier New"/>
          <w:color w:val="000000"/>
          <w:lang/>
        </w:rPr>
        <w:t>=</w:t>
      </w:r>
      <w:proofErr w:type="spellStart"/>
      <w:r>
        <w:rPr>
          <w:rStyle w:val="kwrd2"/>
          <w:rFonts w:ascii="Consolas" w:hAnsi="Consolas" w:cs="Courier New"/>
          <w:lang/>
        </w:rPr>
        <w:t>this</w:t>
      </w:r>
      <w:r>
        <w:rPr>
          <w:rFonts w:ascii="Consolas" w:hAnsi="Consolas" w:cs="Courier New"/>
          <w:color w:val="000000"/>
          <w:lang/>
        </w:rPr>
        <w:t>.Index</w:t>
      </w:r>
      <w:proofErr w:type="spellEnd"/>
      <w:r>
        <w:rPr>
          <w:rFonts w:ascii="Consolas" w:hAnsi="Consolas" w:cs="Courier New"/>
          <w:color w:val="000000"/>
          <w:lang/>
        </w:rPr>
        <w:t>(x =&gt; x, x =&gt; x[</w:t>
      </w:r>
      <w:proofErr w:type="spellStart"/>
      <w:r>
        <w:rPr>
          <w:rFonts w:ascii="Consolas" w:hAnsi="Consolas" w:cs="Courier New"/>
          <w:color w:val="000000"/>
          <w:lang/>
        </w:rPr>
        <w:t>i</w:t>
      </w:r>
      <w:proofErr w:type="spellEnd"/>
      <w:r>
        <w:rPr>
          <w:rFonts w:ascii="Consolas" w:hAnsi="Consolas" w:cs="Courier New"/>
          <w:color w:val="000000"/>
          <w:lang/>
        </w:rPr>
        <w:t>].Id</w:t>
      </w:r>
      <w:proofErr w:type="gramStart"/>
      <w:r>
        <w:rPr>
          <w:rFonts w:ascii="Consolas" w:hAnsi="Consolas" w:cs="Courier New"/>
          <w:color w:val="000000"/>
          <w:lang/>
        </w:rPr>
        <w:t>)</w:t>
      </w:r>
      <w:r>
        <w:rPr>
          <w:rStyle w:val="asp2"/>
          <w:rFonts w:ascii="Consolas" w:hAnsi="Consolas" w:cs="Courier New"/>
          <w:color w:val="000000"/>
          <w:lang/>
        </w:rPr>
        <w:t>%</w:t>
      </w:r>
      <w:proofErr w:type="gramEnd"/>
      <w:r>
        <w:rPr>
          <w:rStyle w:val="asp2"/>
          <w:rFonts w:ascii="Consolas" w:hAnsi="Consolas" w:cs="Courier New"/>
          <w:color w:val="000000"/>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asp2"/>
          <w:rFonts w:ascii="Consolas" w:hAnsi="Consolas" w:cs="Courier New"/>
          <w:color w:val="000000"/>
          <w:lang/>
        </w:rPr>
        <w:t>&lt;%</w:t>
      </w:r>
      <w:r>
        <w:rPr>
          <w:rFonts w:ascii="Consolas" w:hAnsi="Consolas" w:cs="Courier New"/>
          <w:color w:val="000000"/>
          <w:lang/>
        </w:rPr>
        <w:t>=</w:t>
      </w:r>
      <w:proofErr w:type="spellStart"/>
      <w:r>
        <w:rPr>
          <w:rStyle w:val="kwrd2"/>
          <w:rFonts w:ascii="Consolas" w:hAnsi="Consolas" w:cs="Courier New"/>
          <w:lang/>
        </w:rPr>
        <w:t>this</w:t>
      </w:r>
      <w:r>
        <w:rPr>
          <w:rFonts w:ascii="Consolas" w:hAnsi="Consolas" w:cs="Courier New"/>
          <w:color w:val="000000"/>
          <w:lang/>
        </w:rPr>
        <w:t>.Hidden</w:t>
      </w:r>
      <w:proofErr w:type="spellEnd"/>
      <w:r>
        <w:rPr>
          <w:rFonts w:ascii="Consolas" w:hAnsi="Consolas" w:cs="Courier New"/>
          <w:color w:val="000000"/>
          <w:lang/>
        </w:rPr>
        <w:t xml:space="preserve">(x =&gt; </w:t>
      </w:r>
      <w:proofErr w:type="gramStart"/>
      <w:r>
        <w:rPr>
          <w:rFonts w:ascii="Consolas" w:hAnsi="Consolas" w:cs="Courier New"/>
          <w:color w:val="000000"/>
          <w:lang/>
        </w:rPr>
        <w:t>x[</w:t>
      </w:r>
      <w:proofErr w:type="gramEnd"/>
      <w:r>
        <w:rPr>
          <w:rFonts w:ascii="Consolas" w:hAnsi="Consolas" w:cs="Courier New"/>
          <w:color w:val="000000"/>
          <w:lang/>
        </w:rPr>
        <w:t>id].Id).Value(id)</w:t>
      </w:r>
      <w:r>
        <w:rPr>
          <w:rStyle w:val="asp2"/>
          <w:rFonts w:ascii="Consolas" w:hAnsi="Consolas" w:cs="Courier New"/>
          <w:color w:val="000000"/>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asp2"/>
          <w:rFonts w:ascii="Consolas" w:hAnsi="Consolas" w:cs="Courier New"/>
          <w:color w:val="000000"/>
          <w:lang/>
        </w:rPr>
        <w:t>&lt;%</w:t>
      </w:r>
      <w:r>
        <w:rPr>
          <w:rFonts w:ascii="Consolas" w:hAnsi="Consolas" w:cs="Courier New"/>
          <w:color w:val="000000"/>
          <w:lang/>
        </w:rPr>
        <w:t>=</w:t>
      </w:r>
      <w:proofErr w:type="spellStart"/>
      <w:r>
        <w:rPr>
          <w:rStyle w:val="kwrd2"/>
          <w:rFonts w:ascii="Consolas" w:hAnsi="Consolas" w:cs="Courier New"/>
          <w:lang/>
        </w:rPr>
        <w:t>this</w:t>
      </w:r>
      <w:r>
        <w:rPr>
          <w:rFonts w:ascii="Consolas" w:hAnsi="Consolas" w:cs="Courier New"/>
          <w:color w:val="000000"/>
          <w:lang/>
        </w:rPr>
        <w:t>.TextBox</w:t>
      </w:r>
      <w:proofErr w:type="spellEnd"/>
      <w:r>
        <w:rPr>
          <w:rFonts w:ascii="Consolas" w:hAnsi="Consolas" w:cs="Courier New"/>
          <w:color w:val="000000"/>
          <w:lang/>
        </w:rPr>
        <w:t xml:space="preserve">(x =&gt; </w:t>
      </w:r>
      <w:proofErr w:type="gramStart"/>
      <w:r>
        <w:rPr>
          <w:rFonts w:ascii="Consolas" w:hAnsi="Consolas" w:cs="Courier New"/>
          <w:color w:val="000000"/>
          <w:lang/>
        </w:rPr>
        <w:t>x[</w:t>
      </w:r>
      <w:proofErr w:type="gramEnd"/>
      <w:r>
        <w:rPr>
          <w:rFonts w:ascii="Consolas" w:hAnsi="Consolas" w:cs="Courier New"/>
          <w:color w:val="000000"/>
          <w:lang/>
        </w:rPr>
        <w:t>id].Name).Value(name).Label(</w:t>
      </w:r>
      <w:r>
        <w:rPr>
          <w:rStyle w:val="str2"/>
          <w:rFonts w:ascii="Consolas" w:hAnsi="Consolas" w:cs="Courier New"/>
          <w:lang/>
        </w:rPr>
        <w:t>"Name of gift:"</w:t>
      </w:r>
      <w:r>
        <w:rPr>
          <w:rFonts w:ascii="Consolas" w:hAnsi="Consolas" w:cs="Courier New"/>
          <w:color w:val="000000"/>
          <w:lang/>
        </w:rPr>
        <w:t>)</w:t>
      </w:r>
      <w:r>
        <w:rPr>
          <w:rStyle w:val="asp2"/>
          <w:rFonts w:ascii="Consolas" w:hAnsi="Consolas" w:cs="Courier New"/>
          <w:color w:val="000000"/>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asp2"/>
          <w:rFonts w:ascii="Consolas" w:hAnsi="Consolas" w:cs="Courier New"/>
          <w:color w:val="000000"/>
          <w:lang/>
        </w:rPr>
        <w:t>&lt;%</w:t>
      </w:r>
      <w:r>
        <w:rPr>
          <w:rFonts w:ascii="Consolas" w:hAnsi="Consolas" w:cs="Courier New"/>
          <w:color w:val="000000"/>
          <w:lang/>
        </w:rPr>
        <w:t>=</w:t>
      </w:r>
      <w:proofErr w:type="spellStart"/>
      <w:r>
        <w:rPr>
          <w:rStyle w:val="kwrd2"/>
          <w:rFonts w:ascii="Consolas" w:hAnsi="Consolas" w:cs="Courier New"/>
          <w:lang/>
        </w:rPr>
        <w:t>this</w:t>
      </w:r>
      <w:r>
        <w:rPr>
          <w:rFonts w:ascii="Consolas" w:hAnsi="Consolas" w:cs="Courier New"/>
          <w:color w:val="000000"/>
          <w:lang/>
        </w:rPr>
        <w:t>.TextBox</w:t>
      </w:r>
      <w:proofErr w:type="spellEnd"/>
      <w:r>
        <w:rPr>
          <w:rFonts w:ascii="Consolas" w:hAnsi="Consolas" w:cs="Courier New"/>
          <w:color w:val="000000"/>
          <w:lang/>
        </w:rPr>
        <w:t xml:space="preserve">(x =&gt; </w:t>
      </w:r>
      <w:proofErr w:type="gramStart"/>
      <w:r>
        <w:rPr>
          <w:rFonts w:ascii="Consolas" w:hAnsi="Consolas" w:cs="Courier New"/>
          <w:color w:val="000000"/>
          <w:lang/>
        </w:rPr>
        <w:t>x[</w:t>
      </w:r>
      <w:proofErr w:type="gramEnd"/>
      <w:r>
        <w:rPr>
          <w:rFonts w:ascii="Consolas" w:hAnsi="Consolas" w:cs="Courier New"/>
          <w:color w:val="000000"/>
          <w:lang/>
        </w:rPr>
        <w:t>id].Price).Value(price).Label(</w:t>
      </w:r>
      <w:r>
        <w:rPr>
          <w:rStyle w:val="str2"/>
          <w:rFonts w:ascii="Consolas" w:hAnsi="Consolas" w:cs="Courier New"/>
          <w:lang/>
        </w:rPr>
        <w:t>"Price ($):"</w:t>
      </w:r>
      <w:r>
        <w:rPr>
          <w:rFonts w:ascii="Consolas" w:hAnsi="Consolas" w:cs="Courier New"/>
          <w:color w:val="000000"/>
          <w:lang/>
        </w:rPr>
        <w:t>)</w:t>
      </w:r>
      <w:r>
        <w:rPr>
          <w:rStyle w:val="asp2"/>
          <w:rFonts w:ascii="Consolas" w:hAnsi="Consolas" w:cs="Courier New"/>
          <w:color w:val="000000"/>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asp2"/>
          <w:rFonts w:ascii="Consolas" w:hAnsi="Consolas" w:cs="Courier New"/>
          <w:color w:val="000000"/>
          <w:lang/>
        </w:rPr>
        <w:t>&lt;%</w:t>
      </w:r>
      <w:r>
        <w:rPr>
          <w:rFonts w:ascii="Consolas" w:hAnsi="Consolas" w:cs="Courier New"/>
          <w:color w:val="000000"/>
          <w:lang/>
        </w:rPr>
        <w:t>=</w:t>
      </w:r>
      <w:proofErr w:type="spellStart"/>
      <w:r>
        <w:rPr>
          <w:rStyle w:val="kwrd2"/>
          <w:rFonts w:ascii="Consolas" w:hAnsi="Consolas" w:cs="Courier New"/>
          <w:lang/>
        </w:rPr>
        <w:t>this</w:t>
      </w:r>
      <w:r>
        <w:rPr>
          <w:rFonts w:ascii="Consolas" w:hAnsi="Consolas" w:cs="Courier New"/>
          <w:color w:val="000000"/>
          <w:lang/>
        </w:rPr>
        <w:t>.ValidationMessage</w:t>
      </w:r>
      <w:proofErr w:type="spellEnd"/>
      <w:r>
        <w:rPr>
          <w:rFonts w:ascii="Consolas" w:hAnsi="Consolas" w:cs="Courier New"/>
          <w:color w:val="000000"/>
          <w:lang/>
        </w:rPr>
        <w:t xml:space="preserve">(x =&gt; </w:t>
      </w:r>
      <w:proofErr w:type="gramStart"/>
      <w:r>
        <w:rPr>
          <w:rFonts w:ascii="Consolas" w:hAnsi="Consolas" w:cs="Courier New"/>
          <w:color w:val="000000"/>
          <w:lang/>
        </w:rPr>
        <w:t>x[</w:t>
      </w:r>
      <w:proofErr w:type="gramEnd"/>
      <w:r>
        <w:rPr>
          <w:rFonts w:ascii="Consolas" w:hAnsi="Consolas" w:cs="Courier New"/>
          <w:color w:val="000000"/>
          <w:lang/>
        </w:rPr>
        <w:t xml:space="preserve">id].Price, </w:t>
      </w:r>
      <w:r>
        <w:rPr>
          <w:rStyle w:val="str2"/>
          <w:rFonts w:ascii="Consolas" w:hAnsi="Consolas" w:cs="Courier New"/>
          <w:lang/>
        </w:rPr>
        <w:t>"Must be a number"</w:t>
      </w:r>
      <w:r>
        <w:rPr>
          <w:rFonts w:ascii="Consolas" w:hAnsi="Consolas" w:cs="Courier New"/>
          <w:color w:val="000000"/>
          <w:lang/>
        </w:rPr>
        <w:t>)</w:t>
      </w:r>
      <w:r>
        <w:rPr>
          <w:rStyle w:val="asp2"/>
          <w:rFonts w:ascii="Consolas" w:hAnsi="Consolas" w:cs="Courier New"/>
          <w:color w:val="000000"/>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Fonts w:ascii="Consolas" w:hAnsi="Consolas" w:cs="Courier New"/>
          <w:color w:val="000000"/>
          <w:lang/>
        </w:rPr>
        <w:t xml:space="preserve">    </w:t>
      </w:r>
      <w:r>
        <w:rPr>
          <w:rStyle w:val="kwrd2"/>
          <w:rFonts w:ascii="Consolas" w:hAnsi="Consolas" w:cs="Courier New"/>
          <w:lang/>
        </w:rPr>
        <w:t>&lt;</w:t>
      </w:r>
      <w:r>
        <w:rPr>
          <w:rStyle w:val="html2"/>
          <w:rFonts w:ascii="Consolas" w:hAnsi="Consolas" w:cs="Courier New"/>
          <w:lang/>
        </w:rPr>
        <w:t>a</w:t>
      </w:r>
      <w:r>
        <w:rPr>
          <w:rFonts w:ascii="Consolas" w:hAnsi="Consolas" w:cs="Courier New"/>
          <w:color w:val="000000"/>
          <w:lang/>
        </w:rPr>
        <w:t xml:space="preserve"> </w:t>
      </w:r>
      <w:proofErr w:type="spellStart"/>
      <w:r>
        <w:rPr>
          <w:rStyle w:val="attr2"/>
          <w:rFonts w:ascii="Consolas" w:hAnsi="Consolas" w:cs="Courier New"/>
          <w:lang/>
        </w:rPr>
        <w:t>href</w:t>
      </w:r>
      <w:proofErr w:type="spellEnd"/>
      <w:r>
        <w:rPr>
          <w:rStyle w:val="kwrd2"/>
          <w:rFonts w:ascii="Consolas" w:hAnsi="Consolas" w:cs="Courier New"/>
          <w:lang/>
        </w:rPr>
        <w:t>=""</w:t>
      </w:r>
      <w:r>
        <w:rPr>
          <w:rFonts w:ascii="Consolas" w:hAnsi="Consolas" w:cs="Courier New"/>
          <w:color w:val="000000"/>
          <w:lang/>
        </w:rPr>
        <w:t xml:space="preserve"> </w:t>
      </w:r>
      <w:r>
        <w:rPr>
          <w:rStyle w:val="attr2"/>
          <w:rFonts w:ascii="Consolas" w:hAnsi="Consolas" w:cs="Courier New"/>
          <w:lang/>
        </w:rPr>
        <w:t>class</w:t>
      </w:r>
      <w:r>
        <w:rPr>
          <w:rStyle w:val="kwrd2"/>
          <w:rFonts w:ascii="Consolas" w:hAnsi="Consolas" w:cs="Courier New"/>
          <w:lang/>
        </w:rPr>
        <w:t>="</w:t>
      </w:r>
      <w:proofErr w:type="spellStart"/>
      <w:r>
        <w:rPr>
          <w:rStyle w:val="kwrd2"/>
          <w:rFonts w:ascii="Consolas" w:hAnsi="Consolas" w:cs="Courier New"/>
          <w:lang/>
        </w:rPr>
        <w:t>removeGift</w:t>
      </w:r>
      <w:proofErr w:type="spellEnd"/>
      <w:r>
        <w:rPr>
          <w:rStyle w:val="kwrd2"/>
          <w:rFonts w:ascii="Consolas" w:hAnsi="Consolas" w:cs="Courier New"/>
          <w:lang/>
        </w:rPr>
        <w:t>"&gt;</w:t>
      </w:r>
      <w:r>
        <w:rPr>
          <w:rFonts w:ascii="Consolas" w:hAnsi="Consolas" w:cs="Courier New"/>
          <w:color w:val="000000"/>
          <w:lang/>
        </w:rPr>
        <w:t>Delete</w:t>
      </w:r>
      <w:r>
        <w:rPr>
          <w:rStyle w:val="kwrd2"/>
          <w:rFonts w:ascii="Consolas" w:hAnsi="Consolas" w:cs="Courier New"/>
          <w:lang/>
        </w:rPr>
        <w:t>&lt;/</w:t>
      </w:r>
      <w:r>
        <w:rPr>
          <w:rStyle w:val="html2"/>
          <w:rFonts w:ascii="Consolas" w:hAnsi="Consolas" w:cs="Courier New"/>
          <w:lang/>
        </w:rPr>
        <w:t>a</w:t>
      </w:r>
      <w:r>
        <w:rPr>
          <w:rStyle w:val="kwrd2"/>
          <w:rFonts w:ascii="Consolas" w:hAnsi="Consolas" w:cs="Courier New"/>
          <w:lang/>
        </w:rPr>
        <w:t>&gt;</w:t>
      </w:r>
    </w:p>
    <w:p w:rsid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rPr>
      </w:pPr>
      <w:r>
        <w:rPr>
          <w:rStyle w:val="kwrd2"/>
          <w:rFonts w:ascii="Consolas" w:hAnsi="Consolas" w:cs="Courier New"/>
          <w:lang/>
        </w:rPr>
        <w:t>&lt;/</w:t>
      </w:r>
      <w:r>
        <w:rPr>
          <w:rStyle w:val="html2"/>
          <w:rFonts w:ascii="Consolas" w:hAnsi="Consolas" w:cs="Courier New"/>
          <w:lang/>
        </w:rPr>
        <w:t>div</w:t>
      </w:r>
      <w:r>
        <w:rPr>
          <w:rStyle w:val="kwrd2"/>
          <w:rFonts w:ascii="Consolas" w:hAnsi="Consolas" w:cs="Courier New"/>
          <w:lang/>
        </w:rPr>
        <w:t>&gt;</w:t>
      </w:r>
    </w:p>
    <w:p w:rsidR="0097420E" w:rsidRDefault="0097420E" w:rsidP="0097420E">
      <w:pPr>
        <w:pStyle w:val="NormalWeb"/>
        <w:rPr>
          <w:color w:val="333333"/>
          <w:sz w:val="18"/>
          <w:szCs w:val="18"/>
          <w:lang/>
        </w:rPr>
      </w:pPr>
      <w:r>
        <w:rPr>
          <w:color w:val="333333"/>
          <w:sz w:val="18"/>
          <w:szCs w:val="18"/>
          <w:lang/>
        </w:rPr>
        <w:t>Viola, validation works:</w:t>
      </w:r>
    </w:p>
    <w:p w:rsidR="0097420E" w:rsidRDefault="0097420E" w:rsidP="0097420E">
      <w:pPr>
        <w:pStyle w:val="NormalWeb"/>
        <w:rPr>
          <w:color w:val="333333"/>
          <w:sz w:val="18"/>
          <w:szCs w:val="18"/>
          <w:lang/>
        </w:rPr>
      </w:pPr>
      <w:r>
        <w:rPr>
          <w:noProof/>
          <w:color w:val="333333"/>
          <w:sz w:val="18"/>
          <w:szCs w:val="18"/>
        </w:rPr>
        <w:drawing>
          <wp:inline distT="0" distB="0" distL="0" distR="0">
            <wp:extent cx="5715000" cy="1914525"/>
            <wp:effectExtent l="19050" t="0" r="0" b="0"/>
            <wp:docPr id="3" name="Picture 3" descr="showvalidationerr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wvalidationerror1"/>
                    <pic:cNvPicPr>
                      <a:picLocks noChangeAspect="1" noChangeArrowheads="1"/>
                    </pic:cNvPicPr>
                  </pic:nvPicPr>
                  <pic:blipFill>
                    <a:blip r:embed="rId24"/>
                    <a:srcRect/>
                    <a:stretch>
                      <a:fillRect/>
                    </a:stretch>
                  </pic:blipFill>
                  <pic:spPr bwMode="auto">
                    <a:xfrm>
                      <a:off x="0" y="0"/>
                      <a:ext cx="5715000" cy="1914525"/>
                    </a:xfrm>
                    <a:prstGeom prst="rect">
                      <a:avLst/>
                    </a:prstGeom>
                    <a:noFill/>
                    <a:ln w="9525">
                      <a:noFill/>
                      <a:miter lim="800000"/>
                      <a:headEnd/>
                      <a:tailEnd/>
                    </a:ln>
                  </pic:spPr>
                </pic:pic>
              </a:graphicData>
            </a:graphic>
          </wp:inline>
        </w:drawing>
      </w:r>
    </w:p>
    <w:p w:rsidR="0097420E" w:rsidRDefault="0097420E" w:rsidP="0097420E">
      <w:pPr>
        <w:pStyle w:val="NormalWeb"/>
        <w:rPr>
          <w:color w:val="333333"/>
          <w:sz w:val="18"/>
          <w:szCs w:val="18"/>
          <w:lang/>
        </w:rPr>
      </w:pPr>
      <w:r>
        <w:rPr>
          <w:color w:val="333333"/>
          <w:sz w:val="18"/>
          <w:szCs w:val="18"/>
          <w:lang/>
        </w:rPr>
        <w:t>Note that we stole Steve’s technique of using random negative Ids for unsaved instances, which we will handle in the save method on the server.</w:t>
      </w:r>
    </w:p>
    <w:p w:rsidR="0097420E" w:rsidRDefault="0097420E" w:rsidP="0097420E">
      <w:pPr>
        <w:pStyle w:val="NormalWeb"/>
        <w:rPr>
          <w:color w:val="333333"/>
          <w:sz w:val="18"/>
          <w:szCs w:val="18"/>
          <w:lang/>
        </w:rPr>
      </w:pPr>
    </w:p>
    <w:p w:rsidR="0097420E" w:rsidRPr="0097420E" w:rsidRDefault="0097420E" w:rsidP="0097420E">
      <w:pPr>
        <w:spacing w:after="0" w:line="240" w:lineRule="auto"/>
        <w:outlineLvl w:val="2"/>
        <w:rPr>
          <w:rFonts w:ascii="Tahoma" w:eastAsia="Times New Roman" w:hAnsi="Tahoma" w:cs="Tahoma"/>
          <w:b/>
          <w:bCs/>
          <w:color w:val="333333"/>
          <w:sz w:val="38"/>
          <w:szCs w:val="38"/>
          <w:lang/>
        </w:rPr>
      </w:pPr>
      <w:hyperlink r:id="rId25" w:history="1">
        <w:r w:rsidRPr="0097420E">
          <w:rPr>
            <w:rFonts w:ascii="Tahoma" w:eastAsia="Times New Roman" w:hAnsi="Tahoma" w:cs="Tahoma"/>
            <w:b/>
            <w:bCs/>
            <w:color w:val="6699CC"/>
            <w:sz w:val="38"/>
            <w:szCs w:val="38"/>
            <w:lang/>
          </w:rPr>
          <w:t xml:space="preserve">Eliminate Magic Strings </w:t>
        </w:r>
        <w:proofErr w:type="gramStart"/>
        <w:r w:rsidRPr="0097420E">
          <w:rPr>
            <w:rFonts w:ascii="Tahoma" w:eastAsia="Times New Roman" w:hAnsi="Tahoma" w:cs="Tahoma"/>
            <w:b/>
            <w:bCs/>
            <w:color w:val="6699CC"/>
            <w:sz w:val="38"/>
            <w:szCs w:val="38"/>
            <w:lang/>
          </w:rPr>
          <w:t>In</w:t>
        </w:r>
        <w:proofErr w:type="gramEnd"/>
        <w:r w:rsidRPr="0097420E">
          <w:rPr>
            <w:rFonts w:ascii="Tahoma" w:eastAsia="Times New Roman" w:hAnsi="Tahoma" w:cs="Tahoma"/>
            <w:b/>
            <w:bCs/>
            <w:color w:val="6699CC"/>
            <w:sz w:val="38"/>
            <w:szCs w:val="38"/>
            <w:lang/>
          </w:rPr>
          <w:t xml:space="preserve"> </w:t>
        </w:r>
        <w:proofErr w:type="spellStart"/>
        <w:r w:rsidRPr="0097420E">
          <w:rPr>
            <w:rFonts w:ascii="Tahoma" w:eastAsia="Times New Roman" w:hAnsi="Tahoma" w:cs="Tahoma"/>
            <w:b/>
            <w:bCs/>
            <w:color w:val="6699CC"/>
            <w:sz w:val="38"/>
            <w:szCs w:val="38"/>
            <w:lang/>
          </w:rPr>
          <w:t>Javascript</w:t>
        </w:r>
        <w:proofErr w:type="spellEnd"/>
        <w:r w:rsidRPr="0097420E">
          <w:rPr>
            <w:rFonts w:ascii="Tahoma" w:eastAsia="Times New Roman" w:hAnsi="Tahoma" w:cs="Tahoma"/>
            <w:b/>
            <w:bCs/>
            <w:color w:val="6699CC"/>
            <w:sz w:val="38"/>
            <w:szCs w:val="38"/>
            <w:lang/>
          </w:rPr>
          <w:t xml:space="preserve"> With </w:t>
        </w:r>
        <w:proofErr w:type="spellStart"/>
        <w:r w:rsidRPr="0097420E">
          <w:rPr>
            <w:rFonts w:ascii="Tahoma" w:eastAsia="Times New Roman" w:hAnsi="Tahoma" w:cs="Tahoma"/>
            <w:b/>
            <w:bCs/>
            <w:color w:val="6699CC"/>
            <w:sz w:val="38"/>
            <w:szCs w:val="38"/>
            <w:lang/>
          </w:rPr>
          <w:t>MvcContrib.FluentHtml</w:t>
        </w:r>
        <w:proofErr w:type="spellEnd"/>
      </w:hyperlink>
    </w:p>
    <w:p w:rsidR="0097420E" w:rsidRPr="0097420E" w:rsidRDefault="0097420E" w:rsidP="0097420E">
      <w:pPr>
        <w:spacing w:after="0" w:line="240" w:lineRule="auto"/>
        <w:rPr>
          <w:rFonts w:eastAsia="Times New Roman" w:cs="Times New Roman"/>
          <w:color w:val="CCCCCC"/>
          <w:sz w:val="18"/>
          <w:szCs w:val="18"/>
          <w:lang/>
        </w:rPr>
      </w:pPr>
      <w:r w:rsidRPr="0097420E">
        <w:rPr>
          <w:rFonts w:eastAsia="Times New Roman" w:cs="Times New Roman"/>
          <w:color w:val="CCCCCC"/>
          <w:sz w:val="18"/>
          <w:szCs w:val="18"/>
          <w:lang/>
        </w:rPr>
        <w:t xml:space="preserve">Filed under: </w:t>
      </w:r>
      <w:hyperlink r:id="rId26" w:tooltip="View all posts in Uncategorized" w:history="1">
        <w:r w:rsidRPr="0097420E">
          <w:rPr>
            <w:rFonts w:eastAsia="Times New Roman" w:cs="Times New Roman"/>
            <w:color w:val="CCCCCC"/>
            <w:sz w:val="18"/>
            <w:szCs w:val="18"/>
            <w:lang/>
          </w:rPr>
          <w:t>Uncategorized</w:t>
        </w:r>
      </w:hyperlink>
      <w:r w:rsidRPr="0097420E">
        <w:rPr>
          <w:rFonts w:eastAsia="Times New Roman" w:cs="Times New Roman"/>
          <w:color w:val="CCCCCC"/>
          <w:sz w:val="18"/>
          <w:szCs w:val="18"/>
          <w:lang/>
        </w:rPr>
        <w:t xml:space="preserve"> — Tim Scott @ 3:27 am </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hyperlink r:id="rId27" w:history="1">
        <w:proofErr w:type="spellStart"/>
        <w:proofErr w:type="gramStart"/>
        <w:r w:rsidRPr="0097420E">
          <w:rPr>
            <w:rFonts w:eastAsia="Times New Roman" w:cs="Times New Roman"/>
            <w:color w:val="6699CC"/>
            <w:sz w:val="18"/>
            <w:lang/>
          </w:rPr>
          <w:t>MvcContrib</w:t>
        </w:r>
      </w:hyperlink>
      <w:r w:rsidRPr="0097420E">
        <w:rPr>
          <w:rFonts w:eastAsia="Times New Roman" w:cs="Times New Roman"/>
          <w:color w:val="333333"/>
          <w:sz w:val="18"/>
          <w:szCs w:val="18"/>
          <w:lang/>
        </w:rPr>
        <w:t>.</w:t>
      </w:r>
      <w:proofErr w:type="gramEnd"/>
      <w:r w:rsidRPr="0097420E">
        <w:rPr>
          <w:rFonts w:eastAsia="Times New Roman" w:cs="Times New Roman"/>
          <w:color w:val="333333"/>
          <w:sz w:val="18"/>
          <w:szCs w:val="18"/>
          <w:lang/>
        </w:rPr>
        <w:fldChar w:fldCharType="begin"/>
      </w:r>
      <w:r w:rsidRPr="0097420E">
        <w:rPr>
          <w:rFonts w:eastAsia="Times New Roman" w:cs="Times New Roman"/>
          <w:color w:val="333333"/>
          <w:sz w:val="18"/>
          <w:szCs w:val="18"/>
          <w:lang/>
        </w:rPr>
        <w:instrText xml:space="preserve"> HYPERLINK "http://lunaverse.wordpress.com/2008/11/24/mvcfluenthtml-fluent-html-interface-for-ms-mvc/" </w:instrText>
      </w:r>
      <w:r w:rsidRPr="0097420E">
        <w:rPr>
          <w:rFonts w:eastAsia="Times New Roman" w:cs="Times New Roman"/>
          <w:color w:val="333333"/>
          <w:sz w:val="18"/>
          <w:szCs w:val="18"/>
          <w:lang/>
        </w:rPr>
        <w:fldChar w:fldCharType="separate"/>
      </w:r>
      <w:r w:rsidRPr="0097420E">
        <w:rPr>
          <w:rFonts w:eastAsia="Times New Roman" w:cs="Times New Roman"/>
          <w:color w:val="6699CC"/>
          <w:sz w:val="18"/>
          <w:lang/>
        </w:rPr>
        <w:t>FluentHtml</w:t>
      </w:r>
      <w:proofErr w:type="spellEnd"/>
      <w:r w:rsidRPr="0097420E">
        <w:rPr>
          <w:rFonts w:eastAsia="Times New Roman" w:cs="Times New Roman"/>
          <w:color w:val="333333"/>
          <w:sz w:val="18"/>
          <w:szCs w:val="18"/>
          <w:lang/>
        </w:rPr>
        <w:fldChar w:fldCharType="end"/>
      </w:r>
      <w:r w:rsidRPr="0097420E">
        <w:rPr>
          <w:rFonts w:eastAsia="Times New Roman" w:cs="Times New Roman"/>
          <w:color w:val="333333"/>
          <w:sz w:val="18"/>
          <w:szCs w:val="18"/>
          <w:lang/>
        </w:rPr>
        <w:t xml:space="preserve"> provides a library of HTML helper methods that use expressions with strongly typed views to generate HTML elements. Not too long after that MS MVC beta introduced </w:t>
      </w:r>
      <w:proofErr w:type="spellStart"/>
      <w:r w:rsidRPr="0097420E">
        <w:rPr>
          <w:rFonts w:eastAsia="Times New Roman" w:cs="Times New Roman"/>
          <w:color w:val="333333"/>
          <w:sz w:val="18"/>
          <w:szCs w:val="18"/>
          <w:lang/>
        </w:rPr>
        <w:t>HtmlHelper</w:t>
      </w:r>
      <w:proofErr w:type="spellEnd"/>
      <w:r w:rsidRPr="0097420E">
        <w:rPr>
          <w:rFonts w:eastAsia="Times New Roman" w:cs="Times New Roman"/>
          <w:color w:val="333333"/>
          <w:sz w:val="18"/>
          <w:szCs w:val="18"/>
          <w:lang/>
        </w:rPr>
        <w:t>&lt;T&gt; which allows users to create extension methods that use expressions in the same way.   The benefits are obvious.  By trading magic strings for expressions we gain compile time checking, better refactoring, etc.</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So this:</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rPr>
      </w:pPr>
      <w:r w:rsidRPr="0097420E">
        <w:rPr>
          <w:rFonts w:ascii="Consolas" w:eastAsia="Times New Roman" w:hAnsi="Consolas" w:cs="Courier New"/>
          <w:color w:val="000000"/>
          <w:lang/>
        </w:rPr>
        <w:t>&lt;%=</w:t>
      </w:r>
      <w:proofErr w:type="spellStart"/>
      <w:r w:rsidRPr="0097420E">
        <w:rPr>
          <w:rFonts w:ascii="Consolas" w:eastAsia="Times New Roman" w:hAnsi="Consolas" w:cs="Courier New"/>
          <w:color w:val="0000FF"/>
          <w:lang/>
        </w:rPr>
        <w:t>this</w:t>
      </w:r>
      <w:r w:rsidRPr="0097420E">
        <w:rPr>
          <w:rFonts w:ascii="Consolas" w:eastAsia="Times New Roman" w:hAnsi="Consolas" w:cs="Courier New"/>
          <w:color w:val="000000"/>
          <w:lang/>
        </w:rPr>
        <w:t>.TextBox</w:t>
      </w:r>
      <w:proofErr w:type="spellEnd"/>
      <w:r w:rsidRPr="0097420E">
        <w:rPr>
          <w:rFonts w:ascii="Consolas" w:eastAsia="Times New Roman" w:hAnsi="Consolas" w:cs="Courier New"/>
          <w:color w:val="000000"/>
          <w:lang/>
        </w:rPr>
        <w:t xml:space="preserve">(x =&gt; </w:t>
      </w:r>
      <w:proofErr w:type="spellStart"/>
      <w:r w:rsidRPr="0097420E">
        <w:rPr>
          <w:rFonts w:ascii="Consolas" w:eastAsia="Times New Roman" w:hAnsi="Consolas" w:cs="Courier New"/>
          <w:color w:val="000000"/>
          <w:lang/>
        </w:rPr>
        <w:t>x.User.FirstName</w:t>
      </w:r>
      <w:proofErr w:type="spellEnd"/>
      <w:proofErr w:type="gramStart"/>
      <w:r w:rsidRPr="0097420E">
        <w:rPr>
          <w:rFonts w:ascii="Consolas" w:eastAsia="Times New Roman" w:hAnsi="Consolas" w:cs="Courier New"/>
          <w:color w:val="000000"/>
          <w:lang/>
        </w:rPr>
        <w:t>)%</w:t>
      </w:r>
      <w:proofErr w:type="gramEnd"/>
      <w:r w:rsidRPr="0097420E">
        <w:rPr>
          <w:rFonts w:ascii="Consolas" w:eastAsia="Times New Roman" w:hAnsi="Consolas" w:cs="Courier New"/>
          <w:color w:val="000000"/>
          <w:lang/>
        </w:rPr>
        <w:t>&gt;</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Generates this:</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rPr>
      </w:pPr>
      <w:r w:rsidRPr="0097420E">
        <w:rPr>
          <w:rFonts w:ascii="Consolas" w:eastAsia="Times New Roman" w:hAnsi="Consolas" w:cs="Courier New"/>
          <w:color w:val="0000FF"/>
          <w:lang/>
        </w:rPr>
        <w:t>&lt;</w:t>
      </w:r>
      <w:r w:rsidRPr="0097420E">
        <w:rPr>
          <w:rFonts w:ascii="Consolas" w:eastAsia="Times New Roman" w:hAnsi="Consolas" w:cs="Courier New"/>
          <w:color w:val="800000"/>
          <w:lang/>
        </w:rPr>
        <w:t>input</w:t>
      </w:r>
      <w:r w:rsidRPr="0097420E">
        <w:rPr>
          <w:rFonts w:ascii="Consolas" w:eastAsia="Times New Roman" w:hAnsi="Consolas" w:cs="Courier New"/>
          <w:color w:val="000000"/>
          <w:lang/>
        </w:rPr>
        <w:t xml:space="preserve"> </w:t>
      </w:r>
      <w:r w:rsidRPr="0097420E">
        <w:rPr>
          <w:rFonts w:ascii="Consolas" w:eastAsia="Times New Roman" w:hAnsi="Consolas" w:cs="Courier New"/>
          <w:color w:val="FF0000"/>
          <w:lang/>
        </w:rPr>
        <w:t>type</w:t>
      </w:r>
      <w:r w:rsidRPr="0097420E">
        <w:rPr>
          <w:rFonts w:ascii="Consolas" w:eastAsia="Times New Roman" w:hAnsi="Consolas" w:cs="Courier New"/>
          <w:color w:val="0000FF"/>
          <w:lang/>
        </w:rPr>
        <w:t>="text"</w:t>
      </w:r>
      <w:r w:rsidRPr="0097420E">
        <w:rPr>
          <w:rFonts w:ascii="Consolas" w:eastAsia="Times New Roman" w:hAnsi="Consolas" w:cs="Courier New"/>
          <w:color w:val="000000"/>
          <w:lang/>
        </w:rPr>
        <w:t xml:space="preserve"> </w:t>
      </w:r>
      <w:r w:rsidRPr="0097420E">
        <w:rPr>
          <w:rFonts w:ascii="Consolas" w:eastAsia="Times New Roman" w:hAnsi="Consolas" w:cs="Courier New"/>
          <w:color w:val="FF0000"/>
          <w:lang/>
        </w:rPr>
        <w:t>name</w:t>
      </w:r>
      <w:r w:rsidRPr="0097420E">
        <w:rPr>
          <w:rFonts w:ascii="Consolas" w:eastAsia="Times New Roman" w:hAnsi="Consolas" w:cs="Courier New"/>
          <w:color w:val="0000FF"/>
          <w:lang/>
        </w:rPr>
        <w:t>="</w:t>
      </w:r>
      <w:proofErr w:type="spellStart"/>
      <w:r w:rsidRPr="0097420E">
        <w:rPr>
          <w:rFonts w:ascii="Consolas" w:eastAsia="Times New Roman" w:hAnsi="Consolas" w:cs="Courier New"/>
          <w:color w:val="0000FF"/>
          <w:lang/>
        </w:rPr>
        <w:t>User.FirstName</w:t>
      </w:r>
      <w:proofErr w:type="spellEnd"/>
      <w:r w:rsidRPr="0097420E">
        <w:rPr>
          <w:rFonts w:ascii="Consolas" w:eastAsia="Times New Roman" w:hAnsi="Consolas" w:cs="Courier New"/>
          <w:color w:val="0000FF"/>
          <w:lang/>
        </w:rPr>
        <w:t>"</w:t>
      </w:r>
      <w:r w:rsidRPr="0097420E">
        <w:rPr>
          <w:rFonts w:ascii="Consolas" w:eastAsia="Times New Roman" w:hAnsi="Consolas" w:cs="Courier New"/>
          <w:color w:val="000000"/>
          <w:lang/>
        </w:rPr>
        <w:t xml:space="preserve"> </w:t>
      </w:r>
      <w:r w:rsidRPr="0097420E">
        <w:rPr>
          <w:rFonts w:ascii="Consolas" w:eastAsia="Times New Roman" w:hAnsi="Consolas" w:cs="Courier New"/>
          <w:color w:val="FF0000"/>
          <w:lang/>
        </w:rPr>
        <w:t>id</w:t>
      </w:r>
      <w:r w:rsidRPr="0097420E">
        <w:rPr>
          <w:rFonts w:ascii="Consolas" w:eastAsia="Times New Roman" w:hAnsi="Consolas" w:cs="Courier New"/>
          <w:color w:val="0000FF"/>
          <w:lang/>
        </w:rPr>
        <w:t>="</w:t>
      </w:r>
      <w:proofErr w:type="spellStart"/>
      <w:r w:rsidRPr="0097420E">
        <w:rPr>
          <w:rFonts w:ascii="Consolas" w:eastAsia="Times New Roman" w:hAnsi="Consolas" w:cs="Courier New"/>
          <w:color w:val="0000FF"/>
          <w:lang/>
        </w:rPr>
        <w:t>User_FirstName</w:t>
      </w:r>
      <w:proofErr w:type="spellEnd"/>
      <w:r w:rsidRPr="0097420E">
        <w:rPr>
          <w:rFonts w:ascii="Consolas" w:eastAsia="Times New Roman" w:hAnsi="Consolas" w:cs="Courier New"/>
          <w:color w:val="0000FF"/>
          <w:lang/>
        </w:rPr>
        <w:t>"</w:t>
      </w:r>
      <w:r w:rsidRPr="0097420E">
        <w:rPr>
          <w:rFonts w:ascii="Consolas" w:eastAsia="Times New Roman" w:hAnsi="Consolas" w:cs="Courier New"/>
          <w:color w:val="000000"/>
          <w:lang/>
        </w:rPr>
        <w:t xml:space="preserve"> </w:t>
      </w:r>
      <w:r w:rsidRPr="0097420E">
        <w:rPr>
          <w:rFonts w:ascii="Consolas" w:eastAsia="Times New Roman" w:hAnsi="Consolas" w:cs="Courier New"/>
          <w:color w:val="FF0000"/>
          <w:lang/>
        </w:rPr>
        <w:t>value</w:t>
      </w:r>
      <w:r w:rsidRPr="0097420E">
        <w:rPr>
          <w:rFonts w:ascii="Consolas" w:eastAsia="Times New Roman" w:hAnsi="Consolas" w:cs="Courier New"/>
          <w:color w:val="0000FF"/>
          <w:lang/>
        </w:rPr>
        <w:t>="Joe"/&gt;</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 xml:space="preserve">This is very nice, but what about all the other magic strings in our view?  I’m talking of course about </w:t>
      </w:r>
      <w:proofErr w:type="spellStart"/>
      <w:r w:rsidRPr="0097420E">
        <w:rPr>
          <w:rFonts w:eastAsia="Times New Roman" w:cs="Times New Roman"/>
          <w:color w:val="333333"/>
          <w:sz w:val="18"/>
          <w:szCs w:val="18"/>
          <w:lang/>
        </w:rPr>
        <w:t>Javascript</w:t>
      </w:r>
      <w:proofErr w:type="spellEnd"/>
      <w:r w:rsidRPr="0097420E">
        <w:rPr>
          <w:rFonts w:eastAsia="Times New Roman" w:cs="Times New Roman"/>
          <w:color w:val="333333"/>
          <w:sz w:val="18"/>
          <w:szCs w:val="18"/>
          <w:lang/>
        </w:rPr>
        <w:t>. Does this look familiar?</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rPr>
      </w:pPr>
      <w:r w:rsidRPr="0097420E">
        <w:rPr>
          <w:rFonts w:ascii="Consolas" w:eastAsia="Times New Roman" w:hAnsi="Consolas" w:cs="Courier New"/>
          <w:color w:val="000000"/>
          <w:lang/>
        </w:rPr>
        <w:t>$('#</w:t>
      </w:r>
      <w:proofErr w:type="spellStart"/>
      <w:r w:rsidRPr="0097420E">
        <w:rPr>
          <w:rFonts w:ascii="Consolas" w:eastAsia="Times New Roman" w:hAnsi="Consolas" w:cs="Courier New"/>
          <w:color w:val="000000"/>
          <w:lang/>
        </w:rPr>
        <w:t>User_FirstName</w:t>
      </w:r>
      <w:proofErr w:type="spellEnd"/>
      <w:r w:rsidRPr="0097420E">
        <w:rPr>
          <w:rFonts w:ascii="Consolas" w:eastAsia="Times New Roman" w:hAnsi="Consolas" w:cs="Courier New"/>
          <w:color w:val="000000"/>
          <w:lang/>
        </w:rPr>
        <w:t>').</w:t>
      </w:r>
      <w:proofErr w:type="gramStart"/>
      <w:r w:rsidRPr="0097420E">
        <w:rPr>
          <w:rFonts w:ascii="Consolas" w:eastAsia="Times New Roman" w:hAnsi="Consolas" w:cs="Courier New"/>
          <w:color w:val="000000"/>
          <w:lang/>
        </w:rPr>
        <w:t>change(</w:t>
      </w:r>
      <w:proofErr w:type="spellStart"/>
      <w:proofErr w:type="gramEnd"/>
      <w:r w:rsidRPr="0097420E">
        <w:rPr>
          <w:rFonts w:ascii="Consolas" w:eastAsia="Times New Roman" w:hAnsi="Consolas" w:cs="Courier New"/>
          <w:color w:val="000000"/>
          <w:lang/>
        </w:rPr>
        <w:t>doSomething</w:t>
      </w:r>
      <w:proofErr w:type="spellEnd"/>
      <w:r w:rsidRPr="0097420E">
        <w:rPr>
          <w:rFonts w:ascii="Consolas" w:eastAsia="Times New Roman" w:hAnsi="Consolas" w:cs="Courier New"/>
          <w:color w:val="000000"/>
          <w:lang/>
        </w:rPr>
        <w:t>);</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proofErr w:type="spellStart"/>
      <w:r w:rsidRPr="0097420E">
        <w:rPr>
          <w:rFonts w:eastAsia="Times New Roman" w:cs="Times New Roman"/>
          <w:color w:val="333333"/>
          <w:sz w:val="18"/>
          <w:szCs w:val="18"/>
          <w:lang/>
        </w:rPr>
        <w:t>Doh</w:t>
      </w:r>
      <w:proofErr w:type="spellEnd"/>
      <w:r w:rsidRPr="0097420E">
        <w:rPr>
          <w:rFonts w:eastAsia="Times New Roman" w:cs="Times New Roman"/>
          <w:color w:val="333333"/>
          <w:sz w:val="18"/>
          <w:szCs w:val="18"/>
          <w:lang/>
        </w:rPr>
        <w:t>!  We just can’t escape those magic strings. Or can we?  How about this?</w:t>
      </w:r>
    </w:p>
    <w:p w:rsidR="0097420E" w:rsidRPr="0097420E" w:rsidRDefault="0097420E" w:rsidP="00974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rPr>
      </w:pPr>
      <w:r w:rsidRPr="0097420E">
        <w:rPr>
          <w:rFonts w:ascii="Consolas" w:eastAsia="Times New Roman" w:hAnsi="Consolas" w:cs="Courier New"/>
          <w:color w:val="000000"/>
          <w:lang/>
        </w:rPr>
        <w:t>$('#&lt;%=</w:t>
      </w:r>
      <w:proofErr w:type="spellStart"/>
      <w:r w:rsidRPr="0097420E">
        <w:rPr>
          <w:rFonts w:ascii="Consolas" w:eastAsia="Times New Roman" w:hAnsi="Consolas" w:cs="Courier New"/>
          <w:color w:val="0000FF"/>
          <w:lang/>
        </w:rPr>
        <w:t>this</w:t>
      </w:r>
      <w:r w:rsidRPr="0097420E">
        <w:rPr>
          <w:rFonts w:ascii="Consolas" w:eastAsia="Times New Roman" w:hAnsi="Consolas" w:cs="Courier New"/>
          <w:color w:val="000000"/>
          <w:lang/>
        </w:rPr>
        <w:t>.IdFor</w:t>
      </w:r>
      <w:proofErr w:type="spellEnd"/>
      <w:r w:rsidRPr="0097420E">
        <w:rPr>
          <w:rFonts w:ascii="Consolas" w:eastAsia="Times New Roman" w:hAnsi="Consolas" w:cs="Courier New"/>
          <w:color w:val="000000"/>
          <w:lang/>
        </w:rPr>
        <w:t xml:space="preserve">(x =&gt; </w:t>
      </w:r>
      <w:proofErr w:type="spellStart"/>
      <w:r w:rsidRPr="0097420E">
        <w:rPr>
          <w:rFonts w:ascii="Consolas" w:eastAsia="Times New Roman" w:hAnsi="Consolas" w:cs="Courier New"/>
          <w:color w:val="000000"/>
          <w:lang/>
        </w:rPr>
        <w:t>x.User.FirstName</w:t>
      </w:r>
      <w:proofErr w:type="spellEnd"/>
      <w:proofErr w:type="gramStart"/>
      <w:r w:rsidRPr="0097420E">
        <w:rPr>
          <w:rFonts w:ascii="Consolas" w:eastAsia="Times New Roman" w:hAnsi="Consolas" w:cs="Courier New"/>
          <w:color w:val="000000"/>
          <w:lang/>
        </w:rPr>
        <w:t>)%</w:t>
      </w:r>
      <w:proofErr w:type="gramEnd"/>
      <w:r w:rsidRPr="0097420E">
        <w:rPr>
          <w:rFonts w:ascii="Consolas" w:eastAsia="Times New Roman" w:hAnsi="Consolas" w:cs="Courier New"/>
          <w:color w:val="000000"/>
          <w:lang/>
        </w:rPr>
        <w:t>&gt;').change(</w:t>
      </w:r>
      <w:proofErr w:type="spellStart"/>
      <w:r w:rsidRPr="0097420E">
        <w:rPr>
          <w:rFonts w:ascii="Consolas" w:eastAsia="Times New Roman" w:hAnsi="Consolas" w:cs="Courier New"/>
          <w:color w:val="000000"/>
          <w:lang/>
        </w:rPr>
        <w:t>doSomething</w:t>
      </w:r>
      <w:proofErr w:type="spellEnd"/>
      <w:r w:rsidRPr="0097420E">
        <w:rPr>
          <w:rFonts w:ascii="Consolas" w:eastAsia="Times New Roman" w:hAnsi="Consolas" w:cs="Courier New"/>
          <w:color w:val="000000"/>
          <w:lang/>
        </w:rPr>
        <w:t>);</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proofErr w:type="spellStart"/>
      <w:r w:rsidRPr="0097420E">
        <w:rPr>
          <w:rFonts w:eastAsia="Times New Roman" w:cs="Times New Roman"/>
          <w:color w:val="333333"/>
          <w:sz w:val="18"/>
          <w:szCs w:val="18"/>
          <w:lang/>
        </w:rPr>
        <w:t>MsMvc.FluentHtml</w:t>
      </w:r>
      <w:proofErr w:type="spellEnd"/>
      <w:r w:rsidRPr="0097420E">
        <w:rPr>
          <w:rFonts w:eastAsia="Times New Roman" w:cs="Times New Roman"/>
          <w:color w:val="333333"/>
          <w:sz w:val="18"/>
          <w:szCs w:val="18"/>
          <w:lang/>
        </w:rPr>
        <w:t xml:space="preserve"> has introduced </w:t>
      </w:r>
      <w:proofErr w:type="spellStart"/>
      <w:r w:rsidRPr="0097420E">
        <w:rPr>
          <w:rFonts w:eastAsia="Times New Roman" w:cs="Times New Roman"/>
          <w:color w:val="333333"/>
          <w:sz w:val="18"/>
          <w:szCs w:val="18"/>
          <w:lang/>
        </w:rPr>
        <w:t>IdFor</w:t>
      </w:r>
      <w:proofErr w:type="spellEnd"/>
      <w:r w:rsidRPr="0097420E">
        <w:rPr>
          <w:rFonts w:eastAsia="Times New Roman" w:cs="Times New Roman"/>
          <w:color w:val="333333"/>
          <w:sz w:val="18"/>
          <w:szCs w:val="18"/>
          <w:lang/>
        </w:rPr>
        <w:t xml:space="preserve"> and </w:t>
      </w:r>
      <w:proofErr w:type="spellStart"/>
      <w:r w:rsidRPr="0097420E">
        <w:rPr>
          <w:rFonts w:eastAsia="Times New Roman" w:cs="Times New Roman"/>
          <w:color w:val="333333"/>
          <w:sz w:val="18"/>
          <w:szCs w:val="18"/>
          <w:lang/>
        </w:rPr>
        <w:t>NameFor</w:t>
      </w:r>
      <w:proofErr w:type="spellEnd"/>
      <w:r w:rsidRPr="0097420E">
        <w:rPr>
          <w:rFonts w:eastAsia="Times New Roman" w:cs="Times New Roman"/>
          <w:color w:val="333333"/>
          <w:sz w:val="18"/>
          <w:szCs w:val="18"/>
          <w:lang/>
        </w:rPr>
        <w:t xml:space="preserve">. Okay, so we won’t eliminate </w:t>
      </w:r>
      <w:r w:rsidRPr="0097420E">
        <w:rPr>
          <w:rFonts w:eastAsia="Times New Roman" w:cs="Times New Roman"/>
          <w:i/>
          <w:iCs/>
          <w:color w:val="333333"/>
          <w:sz w:val="18"/>
          <w:lang/>
        </w:rPr>
        <w:t>all</w:t>
      </w:r>
      <w:r w:rsidRPr="0097420E">
        <w:rPr>
          <w:rFonts w:eastAsia="Times New Roman" w:cs="Times New Roman"/>
          <w:color w:val="333333"/>
          <w:sz w:val="18"/>
          <w:szCs w:val="18"/>
          <w:lang/>
        </w:rPr>
        <w:t xml:space="preserve"> magic string in </w:t>
      </w:r>
      <w:proofErr w:type="spellStart"/>
      <w:r w:rsidRPr="0097420E">
        <w:rPr>
          <w:rFonts w:eastAsia="Times New Roman" w:cs="Times New Roman"/>
          <w:color w:val="333333"/>
          <w:sz w:val="18"/>
          <w:szCs w:val="18"/>
          <w:lang/>
        </w:rPr>
        <w:t>Javascript</w:t>
      </w:r>
      <w:proofErr w:type="spellEnd"/>
      <w:r w:rsidRPr="0097420E">
        <w:rPr>
          <w:rFonts w:eastAsia="Times New Roman" w:cs="Times New Roman"/>
          <w:color w:val="333333"/>
          <w:sz w:val="18"/>
          <w:szCs w:val="18"/>
          <w:lang/>
        </w:rPr>
        <w:t xml:space="preserve"> but perhaps quite a few. Perhaps we give up a tiny bit of readability, but I think it’s worth it to stop fretting whether some </w:t>
      </w:r>
      <w:proofErr w:type="spellStart"/>
      <w:r w:rsidRPr="0097420E">
        <w:rPr>
          <w:rFonts w:eastAsia="Times New Roman" w:cs="Times New Roman"/>
          <w:color w:val="333333"/>
          <w:sz w:val="18"/>
          <w:szCs w:val="18"/>
          <w:lang/>
        </w:rPr>
        <w:t>refactor</w:t>
      </w:r>
      <w:proofErr w:type="spellEnd"/>
      <w:r w:rsidRPr="0097420E">
        <w:rPr>
          <w:rFonts w:eastAsia="Times New Roman" w:cs="Times New Roman"/>
          <w:color w:val="333333"/>
          <w:sz w:val="18"/>
          <w:szCs w:val="18"/>
          <w:lang/>
        </w:rPr>
        <w:t xml:space="preserve"> is going to break a bunch of </w:t>
      </w:r>
      <w:proofErr w:type="spellStart"/>
      <w:r w:rsidRPr="0097420E">
        <w:rPr>
          <w:rFonts w:eastAsia="Times New Roman" w:cs="Times New Roman"/>
          <w:color w:val="333333"/>
          <w:sz w:val="18"/>
          <w:szCs w:val="18"/>
          <w:lang/>
        </w:rPr>
        <w:t>Javascript</w:t>
      </w:r>
      <w:proofErr w:type="spellEnd"/>
      <w:r w:rsidRPr="0097420E">
        <w:rPr>
          <w:rFonts w:eastAsia="Times New Roman" w:cs="Times New Roman"/>
          <w:color w:val="333333"/>
          <w:sz w:val="18"/>
          <w:szCs w:val="18"/>
          <w:lang/>
        </w:rPr>
        <w:t>.</w:t>
      </w:r>
    </w:p>
    <w:p w:rsidR="0097420E" w:rsidRPr="0097420E" w:rsidRDefault="0097420E" w:rsidP="0097420E">
      <w:pPr>
        <w:spacing w:before="100" w:beforeAutospacing="1" w:after="100" w:afterAutospacing="1" w:line="312" w:lineRule="atLeast"/>
        <w:rPr>
          <w:rFonts w:eastAsia="Times New Roman" w:cs="Times New Roman"/>
          <w:color w:val="333333"/>
          <w:sz w:val="18"/>
          <w:szCs w:val="18"/>
          <w:lang/>
        </w:rPr>
      </w:pPr>
      <w:r w:rsidRPr="0097420E">
        <w:rPr>
          <w:rFonts w:eastAsia="Times New Roman" w:cs="Times New Roman"/>
          <w:color w:val="333333"/>
          <w:sz w:val="18"/>
          <w:szCs w:val="18"/>
          <w:lang/>
        </w:rPr>
        <w:t xml:space="preserve">I owe credit to </w:t>
      </w:r>
      <w:hyperlink r:id="rId28" w:history="1">
        <w:r w:rsidRPr="0097420E">
          <w:rPr>
            <w:rFonts w:eastAsia="Times New Roman" w:cs="Times New Roman"/>
            <w:color w:val="6699CC"/>
            <w:sz w:val="18"/>
            <w:lang/>
          </w:rPr>
          <w:t xml:space="preserve">Jimmy </w:t>
        </w:r>
        <w:proofErr w:type="spellStart"/>
        <w:r w:rsidRPr="0097420E">
          <w:rPr>
            <w:rFonts w:eastAsia="Times New Roman" w:cs="Times New Roman"/>
            <w:color w:val="6699CC"/>
            <w:sz w:val="18"/>
            <w:lang/>
          </w:rPr>
          <w:t>Bogard</w:t>
        </w:r>
        <w:proofErr w:type="spellEnd"/>
      </w:hyperlink>
      <w:r w:rsidRPr="0097420E">
        <w:rPr>
          <w:rFonts w:eastAsia="Times New Roman" w:cs="Times New Roman"/>
          <w:color w:val="333333"/>
          <w:sz w:val="18"/>
          <w:szCs w:val="18"/>
          <w:lang/>
        </w:rPr>
        <w:t xml:space="preserve"> for planting this idea in my mind in one of his tweets.</w:t>
      </w:r>
    </w:p>
    <w:p w:rsidR="0097420E" w:rsidRDefault="0097420E" w:rsidP="0097420E">
      <w:pPr>
        <w:pStyle w:val="NormalWeb"/>
        <w:rPr>
          <w:color w:val="333333"/>
          <w:sz w:val="18"/>
          <w:szCs w:val="18"/>
          <w:lang/>
        </w:rPr>
      </w:pPr>
    </w:p>
    <w:p w:rsidR="0097420E" w:rsidRDefault="0097420E"/>
    <w:sectPr w:rsidR="0097420E" w:rsidSect="00E967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25CA8"/>
    <w:multiLevelType w:val="multilevel"/>
    <w:tmpl w:val="D2FC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9E39FF"/>
    <w:multiLevelType w:val="multilevel"/>
    <w:tmpl w:val="05FC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97420E"/>
    <w:rsid w:val="00271E81"/>
    <w:rsid w:val="003227B9"/>
    <w:rsid w:val="00624574"/>
    <w:rsid w:val="0097420E"/>
    <w:rsid w:val="00985FEA"/>
    <w:rsid w:val="00E96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73E"/>
  </w:style>
  <w:style w:type="paragraph" w:styleId="Heading1">
    <w:name w:val="heading 1"/>
    <w:basedOn w:val="Normal"/>
    <w:next w:val="Normal"/>
    <w:link w:val="Heading1Char"/>
    <w:uiPriority w:val="9"/>
    <w:qFormat/>
    <w:rsid w:val="00974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742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7420E"/>
    <w:pPr>
      <w:spacing w:before="150" w:after="100" w:afterAutospacing="1" w:line="240" w:lineRule="auto"/>
      <w:outlineLvl w:val="2"/>
    </w:pPr>
    <w:rPr>
      <w:rFonts w:ascii="Tahoma" w:eastAsia="Times New Roman" w:hAnsi="Tahoma" w:cs="Tahoma"/>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420E"/>
    <w:rPr>
      <w:rFonts w:ascii="Tahoma" w:eastAsia="Times New Roman" w:hAnsi="Tahoma" w:cs="Tahoma"/>
      <w:sz w:val="29"/>
      <w:szCs w:val="29"/>
    </w:rPr>
  </w:style>
  <w:style w:type="character" w:styleId="Hyperlink">
    <w:name w:val="Hyperlink"/>
    <w:basedOn w:val="DefaultParagraphFont"/>
    <w:uiPriority w:val="99"/>
    <w:semiHidden/>
    <w:unhideWhenUsed/>
    <w:rsid w:val="0097420E"/>
    <w:rPr>
      <w:strike w:val="0"/>
      <w:dstrike w:val="0"/>
      <w:color w:val="6699CC"/>
      <w:u w:val="none"/>
      <w:effect w:val="none"/>
    </w:rPr>
  </w:style>
  <w:style w:type="paragraph" w:styleId="NormalWeb">
    <w:name w:val="Normal (Web)"/>
    <w:basedOn w:val="Normal"/>
    <w:uiPriority w:val="99"/>
    <w:semiHidden/>
    <w:unhideWhenUsed/>
    <w:rsid w:val="0097420E"/>
    <w:pPr>
      <w:spacing w:before="100" w:beforeAutospacing="1" w:after="100" w:afterAutospacing="1" w:line="312" w:lineRule="atLeast"/>
    </w:pPr>
    <w:rPr>
      <w:rFonts w:eastAsia="Times New Roman" w:cs="Times New Roman"/>
    </w:rPr>
  </w:style>
  <w:style w:type="character" w:styleId="Strong">
    <w:name w:val="Strong"/>
    <w:basedOn w:val="DefaultParagraphFont"/>
    <w:uiPriority w:val="22"/>
    <w:qFormat/>
    <w:rsid w:val="0097420E"/>
    <w:rPr>
      <w:b/>
      <w:bCs/>
    </w:rPr>
  </w:style>
  <w:style w:type="character" w:customStyle="1" w:styleId="asp2">
    <w:name w:val="asp2"/>
    <w:basedOn w:val="DefaultParagraphFont"/>
    <w:rsid w:val="0097420E"/>
    <w:rPr>
      <w:shd w:val="clear" w:color="auto" w:fill="FFFF00"/>
    </w:rPr>
  </w:style>
  <w:style w:type="character" w:customStyle="1" w:styleId="kwrd2">
    <w:name w:val="kwrd2"/>
    <w:basedOn w:val="DefaultParagraphFont"/>
    <w:rsid w:val="0097420E"/>
    <w:rPr>
      <w:color w:val="0000FF"/>
    </w:rPr>
  </w:style>
  <w:style w:type="character" w:customStyle="1" w:styleId="str2">
    <w:name w:val="str2"/>
    <w:basedOn w:val="DefaultParagraphFont"/>
    <w:rsid w:val="0097420E"/>
    <w:rPr>
      <w:color w:val="006080"/>
    </w:rPr>
  </w:style>
  <w:style w:type="character" w:customStyle="1" w:styleId="html2">
    <w:name w:val="html2"/>
    <w:basedOn w:val="DefaultParagraphFont"/>
    <w:rsid w:val="0097420E"/>
    <w:rPr>
      <w:color w:val="800000"/>
    </w:rPr>
  </w:style>
  <w:style w:type="character" w:customStyle="1" w:styleId="attr2">
    <w:name w:val="attr2"/>
    <w:basedOn w:val="DefaultParagraphFont"/>
    <w:rsid w:val="0097420E"/>
    <w:rPr>
      <w:color w:val="FF0000"/>
    </w:rPr>
  </w:style>
  <w:style w:type="character" w:customStyle="1" w:styleId="Heading2Char">
    <w:name w:val="Heading 2 Char"/>
    <w:basedOn w:val="DefaultParagraphFont"/>
    <w:link w:val="Heading2"/>
    <w:uiPriority w:val="9"/>
    <w:semiHidden/>
    <w:rsid w:val="0097420E"/>
    <w:rPr>
      <w:rFonts w:asciiTheme="majorHAnsi" w:eastAsiaTheme="majorEastAsia" w:hAnsiTheme="majorHAnsi" w:cstheme="majorBidi"/>
      <w:b/>
      <w:bCs/>
      <w:color w:val="4F81BD" w:themeColor="accent1"/>
      <w:sz w:val="26"/>
      <w:szCs w:val="26"/>
    </w:rPr>
  </w:style>
  <w:style w:type="character" w:customStyle="1" w:styleId="rem2">
    <w:name w:val="rem2"/>
    <w:basedOn w:val="DefaultParagraphFont"/>
    <w:rsid w:val="0097420E"/>
    <w:rPr>
      <w:color w:val="008000"/>
    </w:rPr>
  </w:style>
  <w:style w:type="paragraph" w:styleId="BalloonText">
    <w:name w:val="Balloon Text"/>
    <w:basedOn w:val="Normal"/>
    <w:link w:val="BalloonTextChar"/>
    <w:uiPriority w:val="99"/>
    <w:semiHidden/>
    <w:unhideWhenUsed/>
    <w:rsid w:val="00974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20E"/>
    <w:rPr>
      <w:rFonts w:ascii="Tahoma" w:hAnsi="Tahoma" w:cs="Tahoma"/>
      <w:sz w:val="16"/>
      <w:szCs w:val="16"/>
    </w:rPr>
  </w:style>
  <w:style w:type="character" w:customStyle="1" w:styleId="Heading1Char">
    <w:name w:val="Heading 1 Char"/>
    <w:basedOn w:val="DefaultParagraphFont"/>
    <w:link w:val="Heading1"/>
    <w:uiPriority w:val="9"/>
    <w:rsid w:val="0097420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97420E"/>
    <w:rPr>
      <w:i/>
      <w:iCs/>
    </w:rPr>
  </w:style>
  <w:style w:type="paragraph" w:styleId="HTMLPreformatted">
    <w:name w:val="HTML Preformatted"/>
    <w:basedOn w:val="Normal"/>
    <w:link w:val="HTMLPreformattedChar"/>
    <w:uiPriority w:val="99"/>
    <w:semiHidden/>
    <w:unhideWhenUsed/>
    <w:rsid w:val="0097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20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7869967">
      <w:bodyDiv w:val="1"/>
      <w:marLeft w:val="0"/>
      <w:marRight w:val="0"/>
      <w:marTop w:val="150"/>
      <w:marBottom w:val="150"/>
      <w:divBdr>
        <w:top w:val="none" w:sz="0" w:space="0" w:color="auto"/>
        <w:left w:val="none" w:sz="0" w:space="0" w:color="auto"/>
        <w:bottom w:val="none" w:sz="0" w:space="0" w:color="auto"/>
        <w:right w:val="none" w:sz="0" w:space="0" w:color="auto"/>
      </w:divBdr>
      <w:divsChild>
        <w:div w:id="2069575535">
          <w:marLeft w:val="0"/>
          <w:marRight w:val="0"/>
          <w:marTop w:val="0"/>
          <w:marBottom w:val="0"/>
          <w:divBdr>
            <w:top w:val="none" w:sz="0" w:space="0" w:color="auto"/>
            <w:left w:val="none" w:sz="0" w:space="0" w:color="auto"/>
            <w:bottom w:val="none" w:sz="0" w:space="0" w:color="auto"/>
            <w:right w:val="none" w:sz="0" w:space="0" w:color="auto"/>
          </w:divBdr>
          <w:divsChild>
            <w:div w:id="2012096795">
              <w:marLeft w:val="720"/>
              <w:marRight w:val="3120"/>
              <w:marTop w:val="450"/>
              <w:marBottom w:val="0"/>
              <w:divBdr>
                <w:top w:val="none" w:sz="0" w:space="0" w:color="auto"/>
                <w:left w:val="none" w:sz="0" w:space="0" w:color="auto"/>
                <w:bottom w:val="none" w:sz="0" w:space="0" w:color="auto"/>
                <w:right w:val="none" w:sz="0" w:space="0" w:color="auto"/>
              </w:divBdr>
              <w:divsChild>
                <w:div w:id="2131316371">
                  <w:marLeft w:val="0"/>
                  <w:marRight w:val="0"/>
                  <w:marTop w:val="0"/>
                  <w:marBottom w:val="0"/>
                  <w:divBdr>
                    <w:top w:val="none" w:sz="0" w:space="0" w:color="auto"/>
                    <w:left w:val="none" w:sz="0" w:space="0" w:color="auto"/>
                    <w:bottom w:val="none" w:sz="0" w:space="0" w:color="auto"/>
                    <w:right w:val="none" w:sz="0" w:space="0" w:color="auto"/>
                  </w:divBdr>
                  <w:divsChild>
                    <w:div w:id="681516082">
                      <w:marLeft w:val="0"/>
                      <w:marRight w:val="0"/>
                      <w:marTop w:val="0"/>
                      <w:marBottom w:val="0"/>
                      <w:divBdr>
                        <w:top w:val="none" w:sz="0" w:space="0" w:color="auto"/>
                        <w:left w:val="none" w:sz="0" w:space="0" w:color="auto"/>
                        <w:bottom w:val="none" w:sz="0" w:space="0" w:color="auto"/>
                        <w:right w:val="none" w:sz="0" w:space="0" w:color="auto"/>
                      </w:divBdr>
                    </w:div>
                    <w:div w:id="434517830">
                      <w:marLeft w:val="0"/>
                      <w:marRight w:val="0"/>
                      <w:marTop w:val="0"/>
                      <w:marBottom w:val="0"/>
                      <w:divBdr>
                        <w:top w:val="none" w:sz="0" w:space="0" w:color="auto"/>
                        <w:left w:val="none" w:sz="0" w:space="0" w:color="auto"/>
                        <w:bottom w:val="none" w:sz="0" w:space="0" w:color="auto"/>
                        <w:right w:val="none" w:sz="0" w:space="0" w:color="auto"/>
                      </w:divBdr>
                      <w:divsChild>
                        <w:div w:id="1110592831">
                          <w:marLeft w:val="0"/>
                          <w:marRight w:val="0"/>
                          <w:marTop w:val="0"/>
                          <w:marBottom w:val="0"/>
                          <w:divBdr>
                            <w:top w:val="none" w:sz="0" w:space="0" w:color="auto"/>
                            <w:left w:val="none" w:sz="0" w:space="0" w:color="auto"/>
                            <w:bottom w:val="none" w:sz="0" w:space="0" w:color="auto"/>
                            <w:right w:val="none" w:sz="0" w:space="0" w:color="auto"/>
                          </w:divBdr>
                          <w:divsChild>
                            <w:div w:id="737433622">
                              <w:marLeft w:val="75"/>
                              <w:marRight w:val="75"/>
                              <w:marTop w:val="75"/>
                              <w:marBottom w:val="75"/>
                              <w:divBdr>
                                <w:top w:val="dashed" w:sz="6" w:space="8" w:color="AAAAAA"/>
                                <w:left w:val="dashed" w:sz="6" w:space="8" w:color="AAAAAA"/>
                                <w:bottom w:val="dashed" w:sz="6" w:space="8" w:color="AAAAAA"/>
                                <w:right w:val="dashed" w:sz="6" w:space="8" w:color="AAAAAA"/>
                              </w:divBdr>
                            </w:div>
                            <w:div w:id="1930385197">
                              <w:marLeft w:val="75"/>
                              <w:marRight w:val="75"/>
                              <w:marTop w:val="75"/>
                              <w:marBottom w:val="75"/>
                              <w:divBdr>
                                <w:top w:val="dashed" w:sz="6" w:space="8" w:color="AAAAAA"/>
                                <w:left w:val="dashed" w:sz="6" w:space="8" w:color="AAAAAA"/>
                                <w:bottom w:val="dashed" w:sz="6" w:space="8" w:color="AAAAAA"/>
                                <w:right w:val="dashed" w:sz="6" w:space="8" w:color="AAAAAA"/>
                              </w:divBdr>
                            </w:div>
                            <w:div w:id="93600003">
                              <w:marLeft w:val="75"/>
                              <w:marRight w:val="75"/>
                              <w:marTop w:val="75"/>
                              <w:marBottom w:val="75"/>
                              <w:divBdr>
                                <w:top w:val="dashed" w:sz="6" w:space="8" w:color="AAAAAA"/>
                                <w:left w:val="dashed" w:sz="6" w:space="8" w:color="AAAAAA"/>
                                <w:bottom w:val="dashed" w:sz="6" w:space="8" w:color="AAAAAA"/>
                                <w:right w:val="dashed" w:sz="6" w:space="8" w:color="AAAAAA"/>
                              </w:divBdr>
                            </w:div>
                            <w:div w:id="1307855165">
                              <w:marLeft w:val="75"/>
                              <w:marRight w:val="75"/>
                              <w:marTop w:val="75"/>
                              <w:marBottom w:val="75"/>
                              <w:divBdr>
                                <w:top w:val="dashed" w:sz="6" w:space="8" w:color="AAAAAA"/>
                                <w:left w:val="dashed" w:sz="6" w:space="8" w:color="AAAAAA"/>
                                <w:bottom w:val="dashed" w:sz="6" w:space="8" w:color="AAAAAA"/>
                                <w:right w:val="dashed" w:sz="6" w:space="8" w:color="AAAAAA"/>
                              </w:divBdr>
                            </w:div>
                            <w:div w:id="1249582427">
                              <w:marLeft w:val="75"/>
                              <w:marRight w:val="75"/>
                              <w:marTop w:val="75"/>
                              <w:marBottom w:val="75"/>
                              <w:divBdr>
                                <w:top w:val="dashed" w:sz="6" w:space="8" w:color="AAAAAA"/>
                                <w:left w:val="dashed" w:sz="6" w:space="8" w:color="AAAAAA"/>
                                <w:bottom w:val="dashed" w:sz="6" w:space="8" w:color="AAAAAA"/>
                                <w:right w:val="dashed" w:sz="6" w:space="8" w:color="AAAAAA"/>
                              </w:divBdr>
                            </w:div>
                            <w:div w:id="972831318">
                              <w:marLeft w:val="75"/>
                              <w:marRight w:val="75"/>
                              <w:marTop w:val="75"/>
                              <w:marBottom w:val="75"/>
                              <w:divBdr>
                                <w:top w:val="dashed" w:sz="6" w:space="8" w:color="AAAAAA"/>
                                <w:left w:val="dashed" w:sz="6" w:space="8" w:color="AAAAAA"/>
                                <w:bottom w:val="dashed" w:sz="6" w:space="8" w:color="AAAAAA"/>
                                <w:right w:val="dashed" w:sz="6" w:space="8" w:color="AAAAAA"/>
                              </w:divBdr>
                            </w:div>
                            <w:div w:id="2076008083">
                              <w:marLeft w:val="75"/>
                              <w:marRight w:val="75"/>
                              <w:marTop w:val="75"/>
                              <w:marBottom w:val="75"/>
                              <w:divBdr>
                                <w:top w:val="dashed" w:sz="6" w:space="8" w:color="AAAAAA"/>
                                <w:left w:val="dashed" w:sz="6" w:space="8" w:color="AAAAAA"/>
                                <w:bottom w:val="dashed" w:sz="6" w:space="8" w:color="AAAAAA"/>
                                <w:right w:val="dashed" w:sz="6" w:space="8" w:color="AAAAAA"/>
                              </w:divBdr>
                            </w:div>
                          </w:divsChild>
                        </w:div>
                      </w:divsChild>
                    </w:div>
                  </w:divsChild>
                </w:div>
              </w:divsChild>
            </w:div>
          </w:divsChild>
        </w:div>
      </w:divsChild>
    </w:div>
    <w:div w:id="1372152761">
      <w:bodyDiv w:val="1"/>
      <w:marLeft w:val="0"/>
      <w:marRight w:val="0"/>
      <w:marTop w:val="150"/>
      <w:marBottom w:val="150"/>
      <w:divBdr>
        <w:top w:val="none" w:sz="0" w:space="0" w:color="auto"/>
        <w:left w:val="none" w:sz="0" w:space="0" w:color="auto"/>
        <w:bottom w:val="none" w:sz="0" w:space="0" w:color="auto"/>
        <w:right w:val="none" w:sz="0" w:space="0" w:color="auto"/>
      </w:divBdr>
      <w:divsChild>
        <w:div w:id="1148941562">
          <w:marLeft w:val="0"/>
          <w:marRight w:val="0"/>
          <w:marTop w:val="0"/>
          <w:marBottom w:val="0"/>
          <w:divBdr>
            <w:top w:val="none" w:sz="0" w:space="0" w:color="auto"/>
            <w:left w:val="none" w:sz="0" w:space="0" w:color="auto"/>
            <w:bottom w:val="none" w:sz="0" w:space="0" w:color="auto"/>
            <w:right w:val="none" w:sz="0" w:space="0" w:color="auto"/>
          </w:divBdr>
          <w:divsChild>
            <w:div w:id="1406146580">
              <w:marLeft w:val="720"/>
              <w:marRight w:val="3120"/>
              <w:marTop w:val="450"/>
              <w:marBottom w:val="0"/>
              <w:divBdr>
                <w:top w:val="none" w:sz="0" w:space="0" w:color="auto"/>
                <w:left w:val="none" w:sz="0" w:space="0" w:color="auto"/>
                <w:bottom w:val="none" w:sz="0" w:space="0" w:color="auto"/>
                <w:right w:val="none" w:sz="0" w:space="0" w:color="auto"/>
              </w:divBdr>
              <w:divsChild>
                <w:div w:id="1631589957">
                  <w:marLeft w:val="0"/>
                  <w:marRight w:val="0"/>
                  <w:marTop w:val="0"/>
                  <w:marBottom w:val="0"/>
                  <w:divBdr>
                    <w:top w:val="none" w:sz="0" w:space="0" w:color="auto"/>
                    <w:left w:val="none" w:sz="0" w:space="0" w:color="auto"/>
                    <w:bottom w:val="none" w:sz="0" w:space="0" w:color="auto"/>
                    <w:right w:val="none" w:sz="0" w:space="0" w:color="auto"/>
                  </w:divBdr>
                  <w:divsChild>
                    <w:div w:id="455489771">
                      <w:marLeft w:val="0"/>
                      <w:marRight w:val="0"/>
                      <w:marTop w:val="0"/>
                      <w:marBottom w:val="0"/>
                      <w:divBdr>
                        <w:top w:val="none" w:sz="0" w:space="0" w:color="auto"/>
                        <w:left w:val="none" w:sz="0" w:space="0" w:color="auto"/>
                        <w:bottom w:val="none" w:sz="0" w:space="0" w:color="auto"/>
                        <w:right w:val="none" w:sz="0" w:space="0" w:color="auto"/>
                      </w:divBdr>
                    </w:div>
                    <w:div w:id="181092506">
                      <w:marLeft w:val="0"/>
                      <w:marRight w:val="0"/>
                      <w:marTop w:val="0"/>
                      <w:marBottom w:val="0"/>
                      <w:divBdr>
                        <w:top w:val="none" w:sz="0" w:space="0" w:color="auto"/>
                        <w:left w:val="none" w:sz="0" w:space="0" w:color="auto"/>
                        <w:bottom w:val="none" w:sz="0" w:space="0" w:color="auto"/>
                        <w:right w:val="none" w:sz="0" w:space="0" w:color="auto"/>
                      </w:divBdr>
                      <w:divsChild>
                        <w:div w:id="8645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624827">
      <w:bodyDiv w:val="1"/>
      <w:marLeft w:val="0"/>
      <w:marRight w:val="0"/>
      <w:marTop w:val="150"/>
      <w:marBottom w:val="150"/>
      <w:divBdr>
        <w:top w:val="none" w:sz="0" w:space="0" w:color="auto"/>
        <w:left w:val="none" w:sz="0" w:space="0" w:color="auto"/>
        <w:bottom w:val="none" w:sz="0" w:space="0" w:color="auto"/>
        <w:right w:val="none" w:sz="0" w:space="0" w:color="auto"/>
      </w:divBdr>
      <w:divsChild>
        <w:div w:id="1134643425">
          <w:marLeft w:val="0"/>
          <w:marRight w:val="0"/>
          <w:marTop w:val="0"/>
          <w:marBottom w:val="0"/>
          <w:divBdr>
            <w:top w:val="none" w:sz="0" w:space="0" w:color="auto"/>
            <w:left w:val="none" w:sz="0" w:space="0" w:color="auto"/>
            <w:bottom w:val="none" w:sz="0" w:space="0" w:color="auto"/>
            <w:right w:val="none" w:sz="0" w:space="0" w:color="auto"/>
          </w:divBdr>
          <w:divsChild>
            <w:div w:id="1346402708">
              <w:marLeft w:val="720"/>
              <w:marRight w:val="3120"/>
              <w:marTop w:val="450"/>
              <w:marBottom w:val="0"/>
              <w:divBdr>
                <w:top w:val="none" w:sz="0" w:space="0" w:color="auto"/>
                <w:left w:val="none" w:sz="0" w:space="0" w:color="auto"/>
                <w:bottom w:val="none" w:sz="0" w:space="0" w:color="auto"/>
                <w:right w:val="none" w:sz="0" w:space="0" w:color="auto"/>
              </w:divBdr>
              <w:divsChild>
                <w:div w:id="1882472161">
                  <w:marLeft w:val="0"/>
                  <w:marRight w:val="0"/>
                  <w:marTop w:val="0"/>
                  <w:marBottom w:val="0"/>
                  <w:divBdr>
                    <w:top w:val="none" w:sz="0" w:space="0" w:color="auto"/>
                    <w:left w:val="none" w:sz="0" w:space="0" w:color="auto"/>
                    <w:bottom w:val="none" w:sz="0" w:space="0" w:color="auto"/>
                    <w:right w:val="none" w:sz="0" w:space="0" w:color="auto"/>
                  </w:divBdr>
                  <w:divsChild>
                    <w:div w:id="932125108">
                      <w:marLeft w:val="0"/>
                      <w:marRight w:val="0"/>
                      <w:marTop w:val="0"/>
                      <w:marBottom w:val="0"/>
                      <w:divBdr>
                        <w:top w:val="none" w:sz="0" w:space="0" w:color="auto"/>
                        <w:left w:val="none" w:sz="0" w:space="0" w:color="auto"/>
                        <w:bottom w:val="none" w:sz="0" w:space="0" w:color="auto"/>
                        <w:right w:val="none" w:sz="0" w:space="0" w:color="auto"/>
                      </w:divBdr>
                    </w:div>
                    <w:div w:id="1650861005">
                      <w:marLeft w:val="0"/>
                      <w:marRight w:val="0"/>
                      <w:marTop w:val="0"/>
                      <w:marBottom w:val="0"/>
                      <w:divBdr>
                        <w:top w:val="none" w:sz="0" w:space="0" w:color="auto"/>
                        <w:left w:val="none" w:sz="0" w:space="0" w:color="auto"/>
                        <w:bottom w:val="none" w:sz="0" w:space="0" w:color="auto"/>
                        <w:right w:val="none" w:sz="0" w:space="0" w:color="auto"/>
                      </w:divBdr>
                      <w:divsChild>
                        <w:div w:id="711273791">
                          <w:marLeft w:val="0"/>
                          <w:marRight w:val="0"/>
                          <w:marTop w:val="0"/>
                          <w:marBottom w:val="0"/>
                          <w:divBdr>
                            <w:top w:val="none" w:sz="0" w:space="0" w:color="auto"/>
                            <w:left w:val="none" w:sz="0" w:space="0" w:color="auto"/>
                            <w:bottom w:val="none" w:sz="0" w:space="0" w:color="auto"/>
                            <w:right w:val="none" w:sz="0" w:space="0" w:color="auto"/>
                          </w:divBdr>
                          <w:divsChild>
                            <w:div w:id="1064060086">
                              <w:marLeft w:val="75"/>
                              <w:marRight w:val="75"/>
                              <w:marTop w:val="75"/>
                              <w:marBottom w:val="75"/>
                              <w:divBdr>
                                <w:top w:val="dashed" w:sz="6" w:space="8" w:color="AAAAAA"/>
                                <w:left w:val="dashed" w:sz="6" w:space="8" w:color="AAAAAA"/>
                                <w:bottom w:val="dashed" w:sz="6" w:space="8" w:color="AAAAAA"/>
                                <w:right w:val="dashed" w:sz="6" w:space="8" w:color="AAAAAA"/>
                              </w:divBdr>
                            </w:div>
                            <w:div w:id="597061591">
                              <w:marLeft w:val="75"/>
                              <w:marRight w:val="75"/>
                              <w:marTop w:val="75"/>
                              <w:marBottom w:val="75"/>
                              <w:divBdr>
                                <w:top w:val="dashed" w:sz="6" w:space="8" w:color="AAAAAA"/>
                                <w:left w:val="dashed" w:sz="6" w:space="8" w:color="AAAAAA"/>
                                <w:bottom w:val="dashed" w:sz="6" w:space="8" w:color="AAAAAA"/>
                                <w:right w:val="dashed" w:sz="6" w:space="8" w:color="AAAAAA"/>
                              </w:divBdr>
                            </w:div>
                            <w:div w:id="1123497092">
                              <w:marLeft w:val="75"/>
                              <w:marRight w:val="75"/>
                              <w:marTop w:val="75"/>
                              <w:marBottom w:val="75"/>
                              <w:divBdr>
                                <w:top w:val="dashed" w:sz="6" w:space="8" w:color="AAAAAA"/>
                                <w:left w:val="dashed" w:sz="6" w:space="8" w:color="AAAAAA"/>
                                <w:bottom w:val="dashed" w:sz="6" w:space="8" w:color="AAAAAA"/>
                                <w:right w:val="dashed" w:sz="6" w:space="8" w:color="AAAAAA"/>
                              </w:divBdr>
                            </w:div>
                            <w:div w:id="1368263658">
                              <w:marLeft w:val="75"/>
                              <w:marRight w:val="75"/>
                              <w:marTop w:val="75"/>
                              <w:marBottom w:val="75"/>
                              <w:divBdr>
                                <w:top w:val="dashed" w:sz="6" w:space="8" w:color="AAAAAA"/>
                                <w:left w:val="dashed" w:sz="6" w:space="8" w:color="AAAAAA"/>
                                <w:bottom w:val="dashed" w:sz="6" w:space="8" w:color="AAAAAA"/>
                                <w:right w:val="dashed" w:sz="6" w:space="8" w:color="AAAAAA"/>
                              </w:divBdr>
                            </w:div>
                            <w:div w:id="473068329">
                              <w:marLeft w:val="75"/>
                              <w:marRight w:val="75"/>
                              <w:marTop w:val="75"/>
                              <w:marBottom w:val="75"/>
                              <w:divBdr>
                                <w:top w:val="dashed" w:sz="6" w:space="8" w:color="AAAAAA"/>
                                <w:left w:val="dashed" w:sz="6" w:space="8" w:color="AAAAAA"/>
                                <w:bottom w:val="dashed" w:sz="6" w:space="8" w:color="AAAAAA"/>
                                <w:right w:val="dashed" w:sz="6" w:space="8" w:color="AAAAAA"/>
                              </w:divBdr>
                            </w:div>
                            <w:div w:id="330792233">
                              <w:marLeft w:val="75"/>
                              <w:marRight w:val="75"/>
                              <w:marTop w:val="75"/>
                              <w:marBottom w:val="75"/>
                              <w:divBdr>
                                <w:top w:val="dashed" w:sz="6" w:space="8" w:color="AAAAAA"/>
                                <w:left w:val="dashed" w:sz="6" w:space="8" w:color="AAAAAA"/>
                                <w:bottom w:val="dashed" w:sz="6" w:space="8" w:color="AAAAAA"/>
                                <w:right w:val="dashed" w:sz="6" w:space="8" w:color="AAAAAA"/>
                              </w:divBdr>
                            </w:div>
                            <w:div w:id="1202748113">
                              <w:marLeft w:val="75"/>
                              <w:marRight w:val="75"/>
                              <w:marTop w:val="75"/>
                              <w:marBottom w:val="75"/>
                              <w:divBdr>
                                <w:top w:val="dashed" w:sz="6" w:space="8" w:color="AAAAAA"/>
                                <w:left w:val="dashed" w:sz="6" w:space="8" w:color="AAAAAA"/>
                                <w:bottom w:val="dashed" w:sz="6" w:space="8" w:color="AAAAAA"/>
                                <w:right w:val="dashed" w:sz="6" w:space="8" w:color="AAAAAA"/>
                              </w:divBdr>
                            </w:div>
                            <w:div w:id="1235779036">
                              <w:marLeft w:val="75"/>
                              <w:marRight w:val="75"/>
                              <w:marTop w:val="75"/>
                              <w:marBottom w:val="75"/>
                              <w:divBdr>
                                <w:top w:val="dashed" w:sz="6" w:space="8" w:color="AAAAAA"/>
                                <w:left w:val="dashed" w:sz="6" w:space="8" w:color="AAAAAA"/>
                                <w:bottom w:val="dashed" w:sz="6" w:space="8" w:color="AAAAAA"/>
                                <w:right w:val="dashed" w:sz="6" w:space="8" w:color="AAAAAA"/>
                              </w:divBdr>
                            </w:div>
                            <w:div w:id="365300830">
                              <w:marLeft w:val="75"/>
                              <w:marRight w:val="75"/>
                              <w:marTop w:val="75"/>
                              <w:marBottom w:val="75"/>
                              <w:divBdr>
                                <w:top w:val="dashed" w:sz="6" w:space="8" w:color="AAAAAA"/>
                                <w:left w:val="dashed" w:sz="6" w:space="8" w:color="AAAAAA"/>
                                <w:bottom w:val="dashed" w:sz="6" w:space="8" w:color="AAAAAA"/>
                                <w:right w:val="dashed" w:sz="6" w:space="8" w:color="AAAAAA"/>
                              </w:divBdr>
                            </w:div>
                            <w:div w:id="1984235925">
                              <w:marLeft w:val="75"/>
                              <w:marRight w:val="75"/>
                              <w:marTop w:val="75"/>
                              <w:marBottom w:val="75"/>
                              <w:divBdr>
                                <w:top w:val="dashed" w:sz="6" w:space="8" w:color="AAAAAA"/>
                                <w:left w:val="dashed" w:sz="6" w:space="8" w:color="AAAAAA"/>
                                <w:bottom w:val="dashed" w:sz="6" w:space="8" w:color="AAAAAA"/>
                                <w:right w:val="dashed" w:sz="6" w:space="8" w:color="AAAAAA"/>
                              </w:divBdr>
                            </w:div>
                          </w:divsChild>
                        </w:div>
                      </w:divsChild>
                    </w:div>
                  </w:divsChild>
                </w:div>
              </w:divsChild>
            </w:div>
          </w:divsChild>
        </w:div>
      </w:divsChild>
    </w:div>
    <w:div w:id="1869680612">
      <w:bodyDiv w:val="1"/>
      <w:marLeft w:val="0"/>
      <w:marRight w:val="0"/>
      <w:marTop w:val="150"/>
      <w:marBottom w:val="150"/>
      <w:divBdr>
        <w:top w:val="none" w:sz="0" w:space="0" w:color="auto"/>
        <w:left w:val="none" w:sz="0" w:space="0" w:color="auto"/>
        <w:bottom w:val="none" w:sz="0" w:space="0" w:color="auto"/>
        <w:right w:val="none" w:sz="0" w:space="0" w:color="auto"/>
      </w:divBdr>
      <w:divsChild>
        <w:div w:id="942147984">
          <w:marLeft w:val="0"/>
          <w:marRight w:val="0"/>
          <w:marTop w:val="0"/>
          <w:marBottom w:val="0"/>
          <w:divBdr>
            <w:top w:val="none" w:sz="0" w:space="0" w:color="auto"/>
            <w:left w:val="none" w:sz="0" w:space="0" w:color="auto"/>
            <w:bottom w:val="none" w:sz="0" w:space="0" w:color="auto"/>
            <w:right w:val="none" w:sz="0" w:space="0" w:color="auto"/>
          </w:divBdr>
          <w:divsChild>
            <w:div w:id="792672265">
              <w:marLeft w:val="720"/>
              <w:marRight w:val="3120"/>
              <w:marTop w:val="450"/>
              <w:marBottom w:val="0"/>
              <w:divBdr>
                <w:top w:val="none" w:sz="0" w:space="0" w:color="auto"/>
                <w:left w:val="none" w:sz="0" w:space="0" w:color="auto"/>
                <w:bottom w:val="none" w:sz="0" w:space="0" w:color="auto"/>
                <w:right w:val="none" w:sz="0" w:space="0" w:color="auto"/>
              </w:divBdr>
              <w:divsChild>
                <w:div w:id="2103136323">
                  <w:marLeft w:val="0"/>
                  <w:marRight w:val="0"/>
                  <w:marTop w:val="0"/>
                  <w:marBottom w:val="0"/>
                  <w:divBdr>
                    <w:top w:val="none" w:sz="0" w:space="0" w:color="auto"/>
                    <w:left w:val="none" w:sz="0" w:space="0" w:color="auto"/>
                    <w:bottom w:val="none" w:sz="0" w:space="0" w:color="auto"/>
                    <w:right w:val="none" w:sz="0" w:space="0" w:color="auto"/>
                  </w:divBdr>
                  <w:divsChild>
                    <w:div w:id="8872844">
                      <w:marLeft w:val="0"/>
                      <w:marRight w:val="0"/>
                      <w:marTop w:val="0"/>
                      <w:marBottom w:val="0"/>
                      <w:divBdr>
                        <w:top w:val="none" w:sz="0" w:space="0" w:color="auto"/>
                        <w:left w:val="none" w:sz="0" w:space="0" w:color="auto"/>
                        <w:bottom w:val="none" w:sz="0" w:space="0" w:color="auto"/>
                        <w:right w:val="none" w:sz="0" w:space="0" w:color="auto"/>
                      </w:divBdr>
                    </w:div>
                    <w:div w:id="599991372">
                      <w:marLeft w:val="0"/>
                      <w:marRight w:val="0"/>
                      <w:marTop w:val="0"/>
                      <w:marBottom w:val="0"/>
                      <w:divBdr>
                        <w:top w:val="none" w:sz="0" w:space="0" w:color="auto"/>
                        <w:left w:val="none" w:sz="0" w:space="0" w:color="auto"/>
                        <w:bottom w:val="none" w:sz="0" w:space="0" w:color="auto"/>
                        <w:right w:val="none" w:sz="0" w:space="0" w:color="auto"/>
                      </w:divBdr>
                      <w:divsChild>
                        <w:div w:id="1843660868">
                          <w:marLeft w:val="0"/>
                          <w:marRight w:val="0"/>
                          <w:marTop w:val="0"/>
                          <w:marBottom w:val="0"/>
                          <w:divBdr>
                            <w:top w:val="none" w:sz="0" w:space="0" w:color="auto"/>
                            <w:left w:val="none" w:sz="0" w:space="0" w:color="auto"/>
                            <w:bottom w:val="none" w:sz="0" w:space="0" w:color="auto"/>
                            <w:right w:val="none" w:sz="0" w:space="0" w:color="auto"/>
                          </w:divBdr>
                          <w:divsChild>
                            <w:div w:id="602348325">
                              <w:marLeft w:val="75"/>
                              <w:marRight w:val="75"/>
                              <w:marTop w:val="75"/>
                              <w:marBottom w:val="75"/>
                              <w:divBdr>
                                <w:top w:val="dashed" w:sz="6" w:space="8" w:color="AAAAAA"/>
                                <w:left w:val="dashed" w:sz="6" w:space="8" w:color="AAAAAA"/>
                                <w:bottom w:val="dashed" w:sz="6" w:space="8" w:color="AAAAAA"/>
                                <w:right w:val="dashed" w:sz="6" w:space="8" w:color="AAAAAA"/>
                              </w:divBdr>
                            </w:div>
                            <w:div w:id="1653680826">
                              <w:marLeft w:val="75"/>
                              <w:marRight w:val="75"/>
                              <w:marTop w:val="75"/>
                              <w:marBottom w:val="75"/>
                              <w:divBdr>
                                <w:top w:val="dashed" w:sz="6" w:space="8" w:color="AAAAAA"/>
                                <w:left w:val="dashed" w:sz="6" w:space="8" w:color="AAAAAA"/>
                                <w:bottom w:val="dashed" w:sz="6" w:space="8" w:color="AAAAAA"/>
                                <w:right w:val="dashed" w:sz="6" w:space="8" w:color="AAAAAA"/>
                              </w:divBdr>
                            </w:div>
                            <w:div w:id="1179269021">
                              <w:marLeft w:val="75"/>
                              <w:marRight w:val="75"/>
                              <w:marTop w:val="75"/>
                              <w:marBottom w:val="75"/>
                              <w:divBdr>
                                <w:top w:val="dashed" w:sz="6" w:space="8" w:color="AAAAAA"/>
                                <w:left w:val="dashed" w:sz="6" w:space="8" w:color="AAAAAA"/>
                                <w:bottom w:val="dashed" w:sz="6" w:space="8" w:color="AAAAAA"/>
                                <w:right w:val="dashed" w:sz="6" w:space="8" w:color="AAAAAA"/>
                              </w:divBdr>
                            </w:div>
                            <w:div w:id="288516424">
                              <w:marLeft w:val="75"/>
                              <w:marRight w:val="75"/>
                              <w:marTop w:val="75"/>
                              <w:marBottom w:val="75"/>
                              <w:divBdr>
                                <w:top w:val="dashed" w:sz="6" w:space="8" w:color="AAAAAA"/>
                                <w:left w:val="dashed" w:sz="6" w:space="8" w:color="AAAAAA"/>
                                <w:bottom w:val="dashed" w:sz="6" w:space="8" w:color="AAAAAA"/>
                                <w:right w:val="dashed" w:sz="6" w:space="8" w:color="AAAAAA"/>
                              </w:divBdr>
                            </w:div>
                            <w:div w:id="390033703">
                              <w:marLeft w:val="75"/>
                              <w:marRight w:val="75"/>
                              <w:marTop w:val="75"/>
                              <w:marBottom w:val="75"/>
                              <w:divBdr>
                                <w:top w:val="dashed" w:sz="6" w:space="8" w:color="AAAAAA"/>
                                <w:left w:val="dashed" w:sz="6" w:space="8" w:color="AAAAAA"/>
                                <w:bottom w:val="dashed" w:sz="6" w:space="8" w:color="AAAAAA"/>
                                <w:right w:val="dashed" w:sz="6" w:space="8" w:color="AAAAAA"/>
                              </w:divBdr>
                            </w:div>
                            <w:div w:id="2090540218">
                              <w:marLeft w:val="75"/>
                              <w:marRight w:val="75"/>
                              <w:marTop w:val="75"/>
                              <w:marBottom w:val="75"/>
                              <w:divBdr>
                                <w:top w:val="dashed" w:sz="6" w:space="8" w:color="AAAAAA"/>
                                <w:left w:val="dashed" w:sz="6" w:space="8" w:color="AAAAAA"/>
                                <w:bottom w:val="dashed" w:sz="6" w:space="8" w:color="AAAAAA"/>
                                <w:right w:val="dashed" w:sz="6" w:space="8" w:color="AAAAAA"/>
                              </w:divBdr>
                            </w:div>
                            <w:div w:id="237718126">
                              <w:marLeft w:val="75"/>
                              <w:marRight w:val="75"/>
                              <w:marTop w:val="75"/>
                              <w:marBottom w:val="75"/>
                              <w:divBdr>
                                <w:top w:val="dashed" w:sz="6" w:space="8" w:color="AAAAAA"/>
                                <w:left w:val="dashed" w:sz="6" w:space="8" w:color="AAAAAA"/>
                                <w:bottom w:val="dashed" w:sz="6" w:space="8" w:color="AAAAAA"/>
                                <w:right w:val="dashed" w:sz="6" w:space="8" w:color="AAAAAA"/>
                              </w:divBdr>
                            </w:div>
                            <w:div w:id="2065445977">
                              <w:marLeft w:val="75"/>
                              <w:marRight w:val="75"/>
                              <w:marTop w:val="75"/>
                              <w:marBottom w:val="75"/>
                              <w:divBdr>
                                <w:top w:val="dashed" w:sz="6" w:space="8" w:color="AAAAAA"/>
                                <w:left w:val="dashed" w:sz="6" w:space="8" w:color="AAAAAA"/>
                                <w:bottom w:val="dashed" w:sz="6" w:space="8" w:color="AAAAAA"/>
                                <w:right w:val="dashed" w:sz="6" w:space="8" w:color="AAAAAA"/>
                              </w:divBdr>
                            </w:div>
                            <w:div w:id="1096712087">
                              <w:marLeft w:val="75"/>
                              <w:marRight w:val="75"/>
                              <w:marTop w:val="75"/>
                              <w:marBottom w:val="75"/>
                              <w:divBdr>
                                <w:top w:val="dashed" w:sz="6" w:space="8" w:color="AAAAAA"/>
                                <w:left w:val="dashed" w:sz="6" w:space="8" w:color="AAAAAA"/>
                                <w:bottom w:val="dashed" w:sz="6" w:space="8" w:color="AAAAAA"/>
                                <w:right w:val="dashed" w:sz="6" w:space="8" w:color="AAAAAA"/>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MVCContrib" TargetMode="External"/><Relationship Id="rId13" Type="http://schemas.openxmlformats.org/officeDocument/2006/relationships/hyperlink" Target="http://codebetter.com/blogs/karlseguin/archive/2008/11/13/textboxfor-u-gt-u-name-unleash-the-power.aspx" TargetMode="External"/><Relationship Id="rId18" Type="http://schemas.openxmlformats.org/officeDocument/2006/relationships/hyperlink" Target="http://lunaverse.wordpress.com/2009/01/13/editing-a-variable-length-list-of-items-with-mvccontribfluenthtml-take-2/" TargetMode="External"/><Relationship Id="rId26" Type="http://schemas.openxmlformats.org/officeDocument/2006/relationships/hyperlink" Target="http://lunaverse.wordpress.com/category/uncategorized/" TargetMode="External"/><Relationship Id="rId3" Type="http://schemas.openxmlformats.org/officeDocument/2006/relationships/settings" Target="settings.xml"/><Relationship Id="rId21" Type="http://schemas.openxmlformats.org/officeDocument/2006/relationships/hyperlink" Target="http://lunaverse.wordpress.com/2009/01/02/editing-a-variable-length-list-of-items-with-mvccontribfluenthtml/" TargetMode="External"/><Relationship Id="rId7" Type="http://schemas.openxmlformats.org/officeDocument/2006/relationships/hyperlink" Target="http://en.wordpress.com/tag/ms-mvc/" TargetMode="External"/><Relationship Id="rId12" Type="http://schemas.openxmlformats.org/officeDocument/2006/relationships/hyperlink" Target="http://code.google.com/p/opinionatedmvc/" TargetMode="External"/><Relationship Id="rId17" Type="http://schemas.openxmlformats.org/officeDocument/2006/relationships/image" Target="media/image1.gif"/><Relationship Id="rId25" Type="http://schemas.openxmlformats.org/officeDocument/2006/relationships/hyperlink" Target="http://lunaverse.wordpress.com/2009/02/05/eliminate-magic-strings-in-javascript-with-mvccontribfluenthtml/" TargetMode="External"/><Relationship Id="rId2" Type="http://schemas.openxmlformats.org/officeDocument/2006/relationships/styles" Target="styles.xml"/><Relationship Id="rId16" Type="http://schemas.openxmlformats.org/officeDocument/2006/relationships/hyperlink" Target="http://www.lunaversesoftware.com/codebits/MvcEditableListDemo.zip" TargetMode="External"/><Relationship Id="rId20" Type="http://schemas.openxmlformats.org/officeDocument/2006/relationships/hyperlink" Target="http://lunaverse.wordpress.com/category/uncategorize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ordpress.com/tag/html/" TargetMode="External"/><Relationship Id="rId11" Type="http://schemas.openxmlformats.org/officeDocument/2006/relationships/hyperlink" Target="http://www.lostechies.com/blogs/chad_myers" TargetMode="External"/><Relationship Id="rId24" Type="http://schemas.openxmlformats.org/officeDocument/2006/relationships/image" Target="media/image2.png"/><Relationship Id="rId5" Type="http://schemas.openxmlformats.org/officeDocument/2006/relationships/hyperlink" Target="http://en.wordpress.com/tag/c/" TargetMode="External"/><Relationship Id="rId15" Type="http://schemas.openxmlformats.org/officeDocument/2006/relationships/hyperlink" Target="http://lunaverse.wordpress.com/2009/01/02/editing-a-variable-length-list-of-items-with-mvccontribfluenthtml/" TargetMode="External"/><Relationship Id="rId23" Type="http://schemas.openxmlformats.org/officeDocument/2006/relationships/hyperlink" Target="http://haacked.com/archive/2008/10/23/model-binding-to-a-list.aspx" TargetMode="External"/><Relationship Id="rId28" Type="http://schemas.openxmlformats.org/officeDocument/2006/relationships/hyperlink" Target="http://www.lostechies.com/blogs/jimmy_bogard/default.aspx" TargetMode="External"/><Relationship Id="rId10" Type="http://schemas.openxmlformats.org/officeDocument/2006/relationships/hyperlink" Target="http://codebetter.com/blogs/jeremy.miller" TargetMode="External"/><Relationship Id="rId19" Type="http://schemas.openxmlformats.org/officeDocument/2006/relationships/hyperlink" Target="http://en.wordpress.com/tag/ms-mvc/" TargetMode="External"/><Relationship Id="rId4" Type="http://schemas.openxmlformats.org/officeDocument/2006/relationships/webSettings" Target="webSettings.xml"/><Relationship Id="rId9" Type="http://schemas.openxmlformats.org/officeDocument/2006/relationships/hyperlink" Target="http://www.kaizenconf.com/" TargetMode="External"/><Relationship Id="rId14" Type="http://schemas.openxmlformats.org/officeDocument/2006/relationships/hyperlink" Target="http://stackoverflow.com/questions/208468/issues-during-aspnet-mvc-upgrade-from-preview-5-to-beta" TargetMode="External"/><Relationship Id="rId22" Type="http://schemas.openxmlformats.org/officeDocument/2006/relationships/hyperlink" Target="http://blog.codeville.net/2008/12/22/editing-a-variable-length-list-of-items-in-aspnet-mvc/" TargetMode="External"/><Relationship Id="rId27" Type="http://schemas.openxmlformats.org/officeDocument/2006/relationships/hyperlink" Target="http://www.codeplex.com/MVCContrib"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3042</Words>
  <Characters>17343</Characters>
  <Application>Microsoft Office Word</Application>
  <DocSecurity>0</DocSecurity>
  <Lines>144</Lines>
  <Paragraphs>40</Paragraphs>
  <ScaleCrop>false</ScaleCrop>
  <Company/>
  <LinksUpToDate>false</LinksUpToDate>
  <CharactersWithSpaces>20345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Hexter</dc:creator>
  <cp:keywords/>
  <dc:description/>
  <cp:lastModifiedBy>Eric Hexter</cp:lastModifiedBy>
  <cp:revision>2</cp:revision>
  <dcterms:created xsi:type="dcterms:W3CDTF">2009-03-04T20:46:00Z</dcterms:created>
  <dcterms:modified xsi:type="dcterms:W3CDTF">2009-03-04T20:50:00Z</dcterms:modified>
</cp:coreProperties>
</file>